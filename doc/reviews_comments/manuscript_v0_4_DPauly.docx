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77777777" w:rsidR="00681B21" w:rsidRPr="00722EB0" w:rsidRDefault="00EE1FBD" w:rsidP="002A349F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14:paraId="08F80032" w14:textId="77777777" w:rsidR="00681B21" w:rsidRDefault="00B50C12" w:rsidP="009E1ED2">
      <w:pPr>
        <w:pStyle w:val="Autho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58FE53CD" w14:textId="77777777" w:rsidR="00B50C12" w:rsidRDefault="00B50C12" w:rsidP="00B50C12">
      <w:pPr>
        <w:pStyle w:val="BodyText"/>
        <w:ind w:left="90"/>
      </w:pPr>
      <w:r>
        <w:t>Ashland, WI 54806</w:t>
      </w:r>
    </w:p>
    <w:p w14:paraId="2FE1D197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8B6424" w:rsidRDefault="00B50C12" w:rsidP="00B50C12">
      <w:pPr>
        <w:pStyle w:val="BodyText"/>
        <w:ind w:left="90"/>
        <w:rPr>
          <w:lang w:val="de-DE"/>
          <w:rPrChange w:id="1" w:author="Daniel Pauly" w:date="2016-05-28T17:06:00Z">
            <w:rPr/>
          </w:rPrChange>
        </w:rPr>
      </w:pPr>
      <w:r w:rsidRPr="008B6424">
        <w:rPr>
          <w:lang w:val="de-DE"/>
          <w:rPrChange w:id="2" w:author="Daniel Pauly" w:date="2016-05-28T17:06:00Z">
            <w:rPr/>
          </w:rPrChange>
        </w:rPr>
        <w:t>Corresponding author</w:t>
      </w:r>
    </w:p>
    <w:p w14:paraId="47E1DBDC" w14:textId="77777777" w:rsidR="006515CC" w:rsidRPr="008B6424" w:rsidRDefault="006515CC" w:rsidP="002A349F">
      <w:pPr>
        <w:spacing w:line="480" w:lineRule="auto"/>
        <w:rPr>
          <w:rFonts w:ascii="Times New Roman" w:hAnsi="Times New Roman" w:cs="Times New Roman"/>
          <w:lang w:val="de-DE"/>
          <w:rPrChange w:id="3" w:author="Daniel Pauly" w:date="2016-05-28T17:06:00Z">
            <w:rPr>
              <w:rFonts w:ascii="Times New Roman" w:hAnsi="Times New Roman" w:cs="Times New Roman"/>
            </w:rPr>
          </w:rPrChange>
        </w:rPr>
      </w:pPr>
      <w:bookmarkStart w:id="4" w:name="introduction"/>
      <w:bookmarkEnd w:id="4"/>
    </w:p>
    <w:p w14:paraId="3EBC5C9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B37F1C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</w:p>
    <w:p w14:paraId="0C42531B" w14:textId="77777777" w:rsidR="00722EB0" w:rsidRPr="00B50C12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</w:p>
    <w:p w14:paraId="677AEC0D" w14:textId="77777777" w:rsidR="00B50C12" w:rsidRDefault="00B50C12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77777777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of approach to the asympt</w:t>
      </w:r>
      <w:r>
        <w:t>ote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the mean length would be zero.</w:t>
      </w:r>
    </w:p>
    <w:p w14:paraId="3A8E4A36" w14:textId="77777777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(1988),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77777777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ins w:id="5" w:author="Daniel Pauly" w:date="2016-05-28T17:10:00Z">
        <w:r w:rsidR="008B6424">
          <w:t>, contrary to the situation prevailing with weight growth</w:t>
        </w:r>
      </w:ins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77777777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>, as here, to minimize confusion.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77777777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</w:t>
      </w:r>
      <w:ins w:id="6" w:author="Daniel Pauly" w:date="2016-05-28T16:38:00Z">
        <w:r w:rsidR="00810007">
          <w:t xml:space="preserve">then ubiquitous but now obsolete </w:t>
        </w:r>
      </w:ins>
      <w:ins w:id="7" w:author="Daniel Pauly" w:date="2016-05-28T16:43:00Z">
        <w:r w:rsidR="00810007">
          <w:t xml:space="preserve">3 </w:t>
        </w:r>
      </w:ins>
      <w:ins w:id="8" w:author="Daniel Pauly" w:date="2016-05-28T16:39:00Z">
        <w:r w:rsidR="00810007">
          <w:t xml:space="preserve">½’ </w:t>
        </w:r>
      </w:ins>
      <w:del w:id="9" w:author="Daniel Pauly" w:date="2016-05-28T16:39:00Z">
        <w:r w:rsidR="00EE1FBD" w:rsidRPr="00722EB0" w:rsidDel="00810007">
          <w:delText xml:space="preserve"> </w:delText>
        </w:r>
      </w:del>
      <w:ins w:id="10" w:author="Daniel Pauly" w:date="2016-05-28T16:39:00Z">
        <w:r w:rsidR="00810007">
          <w:t>‘</w:t>
        </w:r>
      </w:ins>
      <w:del w:id="11" w:author="Daniel Pauly" w:date="2016-05-28T16:39:00Z">
        <w:r w:rsidR="00EE1FBD" w:rsidRPr="00722EB0" w:rsidDel="00810007">
          <w:delText>"</w:delText>
        </w:r>
      </w:del>
      <w:r w:rsidR="00EE1FBD" w:rsidRPr="00722EB0">
        <w:t>diskette</w:t>
      </w:r>
      <w:ins w:id="12" w:author="Daniel Pauly" w:date="2016-05-28T16:39:00Z">
        <w:r w:rsidR="00810007">
          <w:t>’</w:t>
        </w:r>
      </w:ins>
      <w:del w:id="13" w:author="Daniel Pauly" w:date="2016-05-28T16:39:00Z">
        <w:r w:rsidR="00EE1FBD" w:rsidRPr="00722EB0" w:rsidDel="00810007">
          <w:delText>"</w:delText>
        </w:r>
      </w:del>
      <w:r w:rsidR="00EE1FBD" w:rsidRPr="00722EB0">
        <w:t xml:space="preserve"> </w:t>
      </w:r>
      <w:ins w:id="14" w:author="Daniel Pauly" w:date="2016-05-28T17:15:00Z">
        <w:r w:rsidR="00561CBE">
          <w:t xml:space="preserve">with </w:t>
        </w:r>
      </w:ins>
      <w:del w:id="15" w:author="Daniel Pauly" w:date="2016-05-28T17:15:00Z">
        <w:r w:rsidR="00EE1FBD" w:rsidRPr="00722EB0" w:rsidDel="00561CBE">
          <w:delText xml:space="preserve">that contained </w:delText>
        </w:r>
      </w:del>
      <w:r w:rsidR="00EE1FBD" w:rsidRPr="00722EB0">
        <w:t>a computer program to estim</w:t>
      </w:r>
      <w:r w:rsidR="003940C2">
        <w:t>ate the parameters of Equation 3</w:t>
      </w:r>
      <w:ins w:id="16" w:author="Daniel Pauly" w:date="2016-05-28T16:40:00Z">
        <w:r w:rsidR="00810007">
          <w:t xml:space="preserve">; however, the last specimen has been lost </w:t>
        </w:r>
      </w:ins>
      <w:del w:id="17" w:author="Daniel Pauly" w:date="2016-05-28T16:41:00Z">
        <w:r w:rsidR="00EE1FBD" w:rsidRPr="00722EB0" w:rsidDel="00810007">
          <w:delText xml:space="preserve">. </w:delText>
        </w:r>
        <w:r w:rsidR="006601DC" w:rsidDel="00810007">
          <w:delText xml:space="preserve"> </w:delText>
        </w:r>
        <w:r w:rsidR="00EE1FBD" w:rsidRPr="00722EB0" w:rsidDel="00810007">
          <w:delText xml:space="preserve">The diskette is difficult (at best) to obtain </w:delText>
        </w:r>
      </w:del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was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77777777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demonstrate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77777777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ins w:id="18" w:author="Daniel Pauly" w:date="2016-05-28T16:44:00Z">
        <w:r w:rsidR="00810007">
          <w:t>Australian b</w:t>
        </w:r>
      </w:ins>
      <w:del w:id="19" w:author="Daniel Pauly" w:date="2016-05-28T16:44:00Z">
        <w:r w:rsidRPr="00B72678" w:rsidDel="00810007">
          <w:delText>B</w:delText>
        </w:r>
      </w:del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817BC5">
        <w:t>when the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91790F">
        <w:rPr>
          <w:rFonts w:eastAsiaTheme="minorEastAsia"/>
        </w:rPr>
        <w:t xml:space="preserve"> is returned for Equation </w:t>
      </w:r>
      <w:commentRangeStart w:id="20"/>
      <w:r w:rsidR="0091790F">
        <w:rPr>
          <w:rFonts w:eastAsiaTheme="minorEastAsia"/>
        </w:rPr>
        <w:t>2</w:t>
      </w:r>
      <w:commentRangeEnd w:id="20"/>
      <w:r w:rsidR="00A07F4E">
        <w:rPr>
          <w:rStyle w:val="CommentReference"/>
          <w:rFonts w:asciiTheme="minorHAnsi" w:hAnsiTheme="minorHAnsi" w:cstheme="minorBidi"/>
        </w:rPr>
        <w:commentReference w:id="20"/>
      </w:r>
      <w:r w:rsidRPr="00B72678"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ins w:id="21" w:author="Daniel Pauly" w:date="2016-05-28T16:48:00Z">
        <w:r w:rsidR="00A07F4E">
          <w:t>m</w:t>
        </w:r>
      </w:ins>
      <w:del w:id="22" w:author="Daniel Pauly" w:date="2016-05-28T16:48:00Z">
        <w:r w:rsidR="00817BC5" w:rsidDel="00A07F4E">
          <w:delText>M</w:delText>
        </w:r>
      </w:del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</w:t>
      </w:r>
      <w:r w:rsidR="00817BC5">
        <w:lastRenderedPageBreak/>
        <w:t>ages 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77777777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 </w:t>
      </w:r>
      <w:r w:rsidR="0091790F">
        <w:t xml:space="preserve"> For Equation 2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K</m:t>
        </m:r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was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</w:t>
      </w:r>
      <w:ins w:id="23" w:author="Daniel Pauly" w:date="2016-05-28T16:48:00Z">
        <w:r w:rsidR="00A07F4E">
          <w:t>m</w:t>
        </w:r>
      </w:ins>
      <w:del w:id="24" w:author="Daniel Pauly" w:date="2016-05-28T16:48:00Z">
        <w:r w:rsidR="00084903" w:rsidDel="00A07F4E">
          <w:delText>M</w:delText>
        </w:r>
      </w:del>
      <w:r w:rsidR="00084903">
        <w:t xml:space="preserve">osquitofish data and between 0 and 1 for </w:t>
      </w:r>
      <w:r w:rsidR="0091790F">
        <w:t xml:space="preserve">the </w:t>
      </w:r>
      <w:ins w:id="25" w:author="Daniel Pauly" w:date="2016-05-28T16:49:00Z">
        <w:r w:rsidR="00A07F4E">
          <w:t xml:space="preserve">Australian </w:t>
        </w:r>
      </w:ins>
      <w:ins w:id="26" w:author="Daniel Pauly" w:date="2016-05-28T16:48:00Z">
        <w:r w:rsidR="00A07F4E">
          <w:t>b</w:t>
        </w:r>
      </w:ins>
      <w:del w:id="27" w:author="Daniel Pauly" w:date="2016-05-28T16:48:00Z">
        <w:r w:rsidR="0091790F" w:rsidDel="00A07F4E">
          <w:delText>B</w:delText>
        </w:r>
      </w:del>
      <w:r w:rsidR="0091790F">
        <w:t>onito data.  For Equation 3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NGT</m:t>
        </m:r>
      </m:oMath>
      <w:r w:rsidR="00084903">
        <w:t xml:space="preserve"> were constrained to be between 0 and 1. </w:t>
      </w:r>
      <w:r>
        <w:t xml:space="preserve">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as the best fit model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7777777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, such that the following algorithm may be used to convert from </w:t>
      </w:r>
      <w:r w:rsidR="00993B78" w:rsidRPr="00722EB0">
        <w:lastRenderedPageBreak/>
        <w:t>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77777777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77777777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ins w:id="28" w:author="Daniel Pauly" w:date="2016-05-28T16:50:00Z">
        <w:r w:rsidR="00A07F4E">
          <w:t>Australian b</w:t>
        </w:r>
      </w:ins>
      <w:del w:id="29" w:author="Daniel Pauly" w:date="2016-05-28T16:50:00Z">
        <w:r w:rsidR="00EE1FBD" w:rsidRPr="00722EB0" w:rsidDel="00A07F4E">
          <w:delText>B</w:delText>
        </w:r>
      </w:del>
      <w:r w:rsidR="00EE1FBD" w:rsidRPr="00722EB0">
        <w:t>onito data</w:t>
      </w:r>
      <w:r w:rsidR="0091790F">
        <w:t xml:space="preserve"> slightly better than Equation 2</w:t>
      </w:r>
      <w:r w:rsidR="00EE1FBD" w:rsidRPr="00722EB0">
        <w:t xml:space="preserve"> with </w:t>
      </w:r>
      <w:r w:rsidR="0091790F">
        <w:t xml:space="preserve">a </w:t>
      </w:r>
      <w:r w:rsidR="00EE1FBD" w:rsidRPr="00722EB0">
        <w:t xml:space="preserve">slightly lower </w:t>
      </w:r>
      <w:r w:rsidR="0091790F">
        <w:t>AIC value</w:t>
      </w:r>
      <w:r w:rsidR="00CD728B">
        <w:t xml:space="preserve"> (Table 1)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period was estimated to be 0.133 or 13.3%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models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77777777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ins w:id="30" w:author="Daniel Pauly" w:date="2016-05-28T16:51:00Z">
        <w:r w:rsidR="00A07F4E">
          <w:t>m</w:t>
        </w:r>
      </w:ins>
      <w:del w:id="31" w:author="Daniel Pauly" w:date="2016-05-28T16:51:00Z">
        <w:r w:rsidR="002068D2" w:rsidDel="00A07F4E">
          <w:delText>M</w:delText>
        </w:r>
      </w:del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ins w:id="32" w:author="Daniel Pauly" w:date="2016-05-28T16:51:00Z">
        <w:r w:rsidR="00A07F4E">
          <w:t>m</w:t>
        </w:r>
      </w:ins>
      <w:del w:id="33" w:author="Daniel Pauly" w:date="2016-05-28T16:51:00Z">
        <w:r w:rsidR="00471387" w:rsidDel="00A07F4E">
          <w:delText>M</w:delText>
        </w:r>
      </w:del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34" w:name="mosquitoefish-data"/>
      <w:bookmarkStart w:id="35" w:name="discussion"/>
      <w:bookmarkEnd w:id="34"/>
      <w:bookmarkEnd w:id="35"/>
      <w:r w:rsidRPr="00722EB0">
        <w:t>Discussion</w:t>
      </w:r>
    </w:p>
    <w:p w14:paraId="30EC2CCB" w14:textId="77777777" w:rsidR="00BC6FCC" w:rsidRDefault="00852310" w:rsidP="00852310">
      <w:pPr>
        <w:pStyle w:val="BodyText"/>
      </w:pPr>
      <w:r>
        <w:tab/>
      </w:r>
      <w:r w:rsidR="00471387">
        <w:t>Pauly et al. (1992) introduced a novel function for modeling the seasonal cessation in growth of fishes.</w:t>
      </w:r>
      <w:r w:rsidR="005D2ECD">
        <w:t xml:space="preserve">  While Pauly et al. (1992) appears to have been cited often, it also appears that few of t</w:t>
      </w:r>
      <w:r w:rsidR="00CD728B">
        <w:t>he citing authors</w:t>
      </w:r>
      <w:r w:rsidR="005D2ECD">
        <w:t xml:space="preserve"> actually used the described function and most of those that did</w:t>
      </w:r>
      <w:r w:rsidR="00CD728B">
        <w:t xml:space="preserve"> use the function used the</w:t>
      </w:r>
      <w:r w:rsidR="005D2ECD">
        <w:t xml:space="preserve"> special purpose software</w:t>
      </w:r>
      <w:r w:rsidR="00CD728B">
        <w:t xml:space="preserve"> provided by Pauly et al. (1992)</w:t>
      </w:r>
      <w:r w:rsidR="005D2ECD">
        <w:t xml:space="preserve">, which is now </w:t>
      </w:r>
      <w:del w:id="36" w:author="Daniel Pauly" w:date="2016-05-28T16:52:00Z">
        <w:r w:rsidR="005D2ECD" w:rsidDel="00A07F4E">
          <w:delText>largely</w:delText>
        </w:r>
      </w:del>
      <w:r w:rsidR="005D2ECD">
        <w:t xml:space="preserve"> unavailable.  </w:t>
      </w:r>
      <w:r w:rsidR="005D2ECD">
        <w:lastRenderedPageBreak/>
        <w:t>Unfortunately, the</w:t>
      </w:r>
      <w:r>
        <w:t xml:space="preserve"> description</w:t>
      </w:r>
      <w:r w:rsidR="005D2ECD">
        <w:t xml:space="preserve"> in Pauly et al. (1992)</w:t>
      </w:r>
      <w:r>
        <w:t xml:space="preserve"> lacked sufficient detail to operationalize the</w:t>
      </w:r>
      <w:r w:rsidR="005D2ECD">
        <w:t xml:space="preserve"> fitting of the</w:t>
      </w:r>
      <w:r>
        <w:t xml:space="preserve">ir </w:t>
      </w:r>
      <w:r w:rsidR="005D2ECD">
        <w:t>function</w:t>
      </w:r>
      <w:r>
        <w:t xml:space="preserve"> without </w:t>
      </w:r>
      <w:r w:rsidR="005D2ECD">
        <w:t xml:space="preserve">their special-purpose </w:t>
      </w:r>
      <w:commentRangeStart w:id="37"/>
      <w:r w:rsidR="005D2ECD">
        <w:t>software</w:t>
      </w:r>
      <w:commentRangeEnd w:id="37"/>
      <w:r w:rsidR="00A07F4E">
        <w:rPr>
          <w:rStyle w:val="CommentReference"/>
          <w:rFonts w:asciiTheme="minorHAnsi" w:hAnsiTheme="minorHAnsi" w:cstheme="minorBidi"/>
        </w:rPr>
        <w:commentReference w:id="37"/>
      </w:r>
      <w:r>
        <w:t>.</w:t>
      </w:r>
      <w:r w:rsidR="00532633">
        <w:t xml:space="preserve">  The descriptive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 xml:space="preserve">, which allows for Equation 3 to be statistical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>available to all scientists with access to software that can fit nonlinear models to data.</w:t>
      </w:r>
    </w:p>
    <w:p w14:paraId="6F7F33DF" w14:textId="77777777" w:rsidR="00BC6FCC" w:rsidRDefault="00BC6FCC" w:rsidP="00852310">
      <w:pPr>
        <w:pStyle w:val="BodyText"/>
      </w:pPr>
      <w:r>
        <w:tab/>
      </w:r>
      <w:r w:rsidR="00D606C9">
        <w:t xml:space="preserve">The growth function proposed by Pauly et al. (1992)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606C9">
        <w:t xml:space="preserve"> or, equivalently, </w:t>
      </w:r>
      <m:oMath>
        <m:r>
          <w:rPr>
            <w:rFonts w:ascii="Cambria Math" w:hAnsi="Cambria Math"/>
          </w:rPr>
          <m:t>WP</m:t>
        </m:r>
      </m:oMath>
      <w:r w:rsidR="00761A83">
        <w:t xml:space="preserve"> </w:t>
      </w:r>
      <w:r w:rsidR="00D606C9">
        <w:t xml:space="preserve">or </w:t>
      </w:r>
      <m:oMath>
        <m:r>
          <w:rPr>
            <w:rFonts w:ascii="Cambria Math" w:hAnsi="Cambria Math"/>
          </w:rPr>
          <m:t>SNG</m:t>
        </m:r>
      </m:oMath>
      <w:r w:rsidR="00D606C9">
        <w:t xml:space="preserve"> are at the same time in each year, that </w:t>
      </w:r>
      <w:r w:rsidR="00761A83">
        <w:t xml:space="preserve">the </w:t>
      </w:r>
      <m:oMath>
        <m:r>
          <w:rPr>
            <w:rFonts w:ascii="Cambria Math" w:hAnsi="Cambria Math"/>
          </w:rPr>
          <m:t>NGT</m:t>
        </m:r>
      </m:oMath>
      <w:r w:rsidR="00D606C9">
        <w:t xml:space="preserve"> is greater than 0 and, if so, is the same length each year, and that the mean length does not decrease over time.  Th</w:t>
      </w:r>
      <w:r w:rsidR="002067BF">
        <w:t>ese are stringent assumptions that are likely not appropriate for all species, locations, and time.  Th</w:t>
      </w:r>
      <w:r w:rsidR="00D606C9">
        <w:t>us, Equation 3 is</w:t>
      </w:r>
      <w:r w:rsidR="00532633">
        <w:t xml:space="preserve"> very likely not the globally best seasonal growth model, as </w:t>
      </w:r>
      <w:r w:rsidR="00FE619C">
        <w:t>illustrated here w</w:t>
      </w:r>
      <w:r w:rsidR="00532633">
        <w:t xml:space="preserve">ith the </w:t>
      </w:r>
      <w:ins w:id="38" w:author="Daniel Pauly" w:date="2016-05-28T16:53:00Z">
        <w:r w:rsidR="00A07F4E">
          <w:t>m</w:t>
        </w:r>
      </w:ins>
      <w:del w:id="39" w:author="Daniel Pauly" w:date="2016-05-28T16:53:00Z">
        <w:r w:rsidR="00532633" w:rsidDel="00A07F4E">
          <w:delText>M</w:delText>
        </w:r>
      </w:del>
      <w:r w:rsidR="00532633">
        <w:t xml:space="preserve">osquitofish examples.  </w:t>
      </w:r>
      <w:r w:rsidR="002067BF">
        <w:t xml:space="preserve">However, 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40" w:name="acknowledgments"/>
      <w:bookmarkEnd w:id="40"/>
      <w:r w:rsidRPr="007A45B8">
        <w:t>Acknowledgments</w:t>
      </w:r>
    </w:p>
    <w:p w14:paraId="29FE3E5F" w14:textId="77777777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() kindly provided the </w:t>
      </w:r>
      <w:ins w:id="41" w:author="Daniel Pauly" w:date="2016-05-28T16:53:00Z">
        <w:r w:rsidR="00A07F4E">
          <w:t>m</w:t>
        </w:r>
      </w:ins>
      <w:del w:id="42" w:author="Daniel Pauly" w:date="2016-05-28T16:53:00Z">
        <w:r w:rsidR="00340B46" w:rsidDel="00A07F4E">
          <w:delText>M</w:delText>
        </w:r>
      </w:del>
      <w:ins w:id="43" w:author="Daniel Pauly" w:date="2016-05-28T16:54:00Z">
        <w:r w:rsidR="00A07F4E">
          <w:t>o</w:t>
        </w:r>
      </w:ins>
      <w:del w:id="44" w:author="Daniel Pauly" w:date="2016-05-28T16:54:00Z">
        <w:r w:rsidR="00340B46" w:rsidDel="00A07F4E">
          <w:delText>i</w:delText>
        </w:r>
      </w:del>
      <w:r w:rsidR="00340B46">
        <w:t>squitofish length-at-age data.  This paper was improved by discussion with and reviews by Emili Garcia-Berthou, XXX, and XXX</w:t>
      </w:r>
      <w:ins w:id="45" w:author="Daniel Pauly" w:date="2016-05-28T16:54:00Z">
        <w:r w:rsidR="00A07F4E">
          <w:t xml:space="preserve"> . Daniel Pauly…</w:t>
        </w:r>
      </w:ins>
      <w:r w:rsidR="00340B46">
        <w:t>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46" w:name="appendices"/>
      <w:bookmarkStart w:id="47" w:name="appendix-1"/>
      <w:bookmarkEnd w:id="46"/>
      <w:bookmarkEnd w:id="47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lastRenderedPageBreak/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D44278">
      <w:pPr>
        <w:pStyle w:val="Heading2"/>
      </w:pPr>
      <w:bookmarkStart w:id="48" w:name="appendix-2"/>
      <w:bookmarkEnd w:id="48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77777777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VBSCGF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49" w:name="references"/>
      <w:bookmarkEnd w:id="49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lastRenderedPageBreak/>
        <w:t>References</w:t>
      </w:r>
    </w:p>
    <w:p w14:paraId="048D0328" w14:textId="77777777" w:rsidR="00681B21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rFonts w:ascii="Times New Roman" w:hAnsi="Times New Roman" w:cs="Times New Roman"/>
          <w:i/>
        </w:rPr>
        <w:t>Salmo salar</w:t>
      </w:r>
      <w:r w:rsidRPr="00722EB0">
        <w:rPr>
          <w:rFonts w:ascii="Times New Roman" w:hAnsi="Times New Roman" w:cs="Times New Roman"/>
        </w:rPr>
        <w:t>) parr. Journal of Animal Ecology 74:1–11.</w:t>
      </w:r>
    </w:p>
    <w:p w14:paraId="30BECCFB" w14:textId="77777777" w:rsidR="00E94BC7" w:rsidRPr="00722EB0" w:rsidRDefault="00E94BC7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561CBE">
        <w:rPr>
          <w:rFonts w:ascii="Times New Roman" w:hAnsi="Times New Roman" w:cs="Times New Roman"/>
        </w:rPr>
        <w:t>Baty</w:t>
      </w:r>
      <w:r w:rsidR="007609C5" w:rsidRPr="00561CBE">
        <w:rPr>
          <w:rFonts w:ascii="Times New Roman" w:hAnsi="Times New Roman" w:cs="Times New Roman"/>
        </w:rPr>
        <w:t xml:space="preserve">, F., C. Ritz, S. Charles, M. Brutsche, J.-P. Flandrois, M.-L. Delignette-Muller.  </w:t>
      </w:r>
      <w:r w:rsidR="007609C5">
        <w:rPr>
          <w:rFonts w:ascii="Times New Roman" w:hAnsi="Times New Roman" w:cs="Times New Roman"/>
        </w:rPr>
        <w:t>2015.  A toolbox for nonlinear regression in R: The package nlstools.  J. Stat. Software 66(5):1-21.</w:t>
      </w:r>
    </w:p>
    <w:p w14:paraId="22CA7C8C" w14:textId="77777777" w:rsidR="00681B21" w:rsidRPr="00722EB0" w:rsidDel="00792B3D" w:rsidRDefault="00EE1FBD" w:rsidP="007609C5">
      <w:pPr>
        <w:pStyle w:val="Bibliography"/>
        <w:spacing w:after="0" w:line="480" w:lineRule="auto"/>
        <w:ind w:left="360" w:hanging="360"/>
        <w:rPr>
          <w:del w:id="50" w:author="Daniel Pauly" w:date="2016-05-28T16:59:00Z"/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Bayley, P. 1988. Factors affecting growth rates of young tropical floodplain fishes: Seasonality and density-dependence. Environmental Biology of Fishes 21:127–142.</w:t>
      </w:r>
    </w:p>
    <w:p w14:paraId="4D18C5A6" w14:textId="77777777" w:rsidR="00792B3D" w:rsidRDefault="00792B3D">
      <w:pPr>
        <w:pStyle w:val="Bibliography"/>
        <w:spacing w:after="0" w:line="480" w:lineRule="auto"/>
        <w:ind w:left="360" w:hanging="360"/>
        <w:rPr>
          <w:ins w:id="51" w:author="Daniel Pauly" w:date="2016-05-28T16:59:00Z"/>
          <w:rFonts w:ascii="Times New Roman" w:hAnsi="Times New Roman" w:cs="Times New Roman"/>
        </w:rPr>
        <w:pPrChange w:id="52" w:author="Daniel Pauly" w:date="2016-05-28T16:59:00Z">
          <w:pPr>
            <w:pStyle w:val="Bibliography"/>
            <w:spacing w:after="0" w:line="480" w:lineRule="auto"/>
          </w:pPr>
        </w:pPrChange>
      </w:pPr>
      <w:ins w:id="53" w:author="Daniel Pauly" w:date="2016-05-28T16:59:00Z">
        <w:r>
          <w:rPr>
            <w:rFonts w:ascii="Times New Roman" w:hAnsi="Times New Roman" w:cs="Times New Roman"/>
          </w:rPr>
          <w:t>B</w:t>
        </w:r>
        <w:r w:rsidRPr="00722EB0">
          <w:rPr>
            <w:rFonts w:ascii="Times New Roman" w:hAnsi="Times New Roman" w:cs="Times New Roman"/>
          </w:rPr>
          <w:t xml:space="preserve">ertalanffy, L. </w:t>
        </w:r>
        <w:r>
          <w:rPr>
            <w:rFonts w:ascii="Times New Roman" w:hAnsi="Times New Roman" w:cs="Times New Roman"/>
          </w:rPr>
          <w:t xml:space="preserve">von. </w:t>
        </w:r>
        <w:r w:rsidRPr="00722EB0">
          <w:rPr>
            <w:rFonts w:ascii="Times New Roman" w:hAnsi="Times New Roman" w:cs="Times New Roman"/>
          </w:rPr>
          <w:t>1938. A quantitative theory of organic growth (inquiries on growth laws II). Human Biology 10:181–213.</w:t>
        </w:r>
      </w:ins>
    </w:p>
    <w:p w14:paraId="4A635363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 xml:space="preserve">Beverton, R. J. H., and S. J. Holt. 1957. On the dynamics of exploited fish populations. </w:t>
      </w:r>
      <w:del w:id="54" w:author="Daniel Pauly" w:date="2016-05-28T16:55:00Z">
        <w:r w:rsidRPr="00722EB0" w:rsidDel="00792B3D">
          <w:rPr>
            <w:rFonts w:ascii="Times New Roman" w:hAnsi="Times New Roman" w:cs="Times New Roman"/>
          </w:rPr>
          <w:delText xml:space="preserve">Page 533. </w:delText>
        </w:r>
      </w:del>
      <w:r w:rsidRPr="00722EB0">
        <w:rPr>
          <w:rFonts w:ascii="Times New Roman" w:hAnsi="Times New Roman" w:cs="Times New Roman"/>
        </w:rPr>
        <w:t>United Kingdom Ministry of Agriculture; Fisheries</w:t>
      </w:r>
      <w:ins w:id="55" w:author="Daniel Pauly" w:date="2016-05-28T16:55:00Z">
        <w:r w:rsidR="00792B3D">
          <w:rPr>
            <w:rFonts w:ascii="Times New Roman" w:hAnsi="Times New Roman" w:cs="Times New Roman"/>
          </w:rPr>
          <w:t xml:space="preserve">, 533 p. </w:t>
        </w:r>
      </w:ins>
      <w:r w:rsidRPr="00722EB0">
        <w:rPr>
          <w:rFonts w:ascii="Times New Roman" w:hAnsi="Times New Roman" w:cs="Times New Roman"/>
        </w:rPr>
        <w:t>.</w:t>
      </w:r>
    </w:p>
    <w:p w14:paraId="5F82CDE3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Carmona-Catot, G., A. Santos, P. Tedesco, and E. Garcia-Berthou. 2014. Quantifying seasonality along a latitudinal gradient: From stream temperature to growth of invasive mosquitofish. Ecosphere 5:1–23.</w:t>
      </w:r>
    </w:p>
    <w:p w14:paraId="38215DE6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Garcia-Berthou, E., G. Carmona-Catot, R. Merciai, and D. H. Ogle. 2012. A technical note on seasonal growth models. Reviews in Fish Biology and Fisheries 22:635–640.</w:t>
      </w:r>
    </w:p>
    <w:p w14:paraId="731C11A0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 xml:space="preserve">Haddon, M. J. 2011. Modelling and quantitative methods in fisheries. </w:t>
      </w:r>
      <w:del w:id="56" w:author="Daniel Pauly" w:date="2016-05-28T16:55:00Z">
        <w:r w:rsidRPr="00722EB0" w:rsidDel="00792B3D">
          <w:rPr>
            <w:rFonts w:ascii="Times New Roman" w:hAnsi="Times New Roman" w:cs="Times New Roman"/>
          </w:rPr>
          <w:delText>Page 449</w:delText>
        </w:r>
      </w:del>
      <w:r w:rsidRPr="00722EB0">
        <w:rPr>
          <w:rFonts w:ascii="Times New Roman" w:hAnsi="Times New Roman" w:cs="Times New Roman"/>
        </w:rPr>
        <w:t>Second</w:t>
      </w:r>
      <w:ins w:id="57" w:author="Daniel Pauly" w:date="2016-05-28T16:55:00Z">
        <w:r w:rsidR="00792B3D">
          <w:rPr>
            <w:rFonts w:ascii="Times New Roman" w:hAnsi="Times New Roman" w:cs="Times New Roman"/>
          </w:rPr>
          <w:t xml:space="preserve"> ??</w:t>
        </w:r>
      </w:ins>
      <w:r w:rsidRPr="00722EB0">
        <w:rPr>
          <w:rFonts w:ascii="Times New Roman" w:hAnsi="Times New Roman" w:cs="Times New Roman"/>
        </w:rPr>
        <w:t>. Chapman &amp; Hall/CRC, Boca Raton, FL</w:t>
      </w:r>
      <w:ins w:id="58" w:author="Daniel Pauly" w:date="2016-05-28T16:55:00Z">
        <w:r w:rsidR="00792B3D">
          <w:rPr>
            <w:rFonts w:ascii="Times New Roman" w:hAnsi="Times New Roman" w:cs="Times New Roman"/>
          </w:rPr>
          <w:t>, 449 p.</w:t>
        </w:r>
      </w:ins>
      <w:r w:rsidRPr="00722EB0">
        <w:rPr>
          <w:rFonts w:ascii="Times New Roman" w:hAnsi="Times New Roman" w:cs="Times New Roman"/>
        </w:rPr>
        <w:t>.</w:t>
      </w:r>
    </w:p>
    <w:p w14:paraId="16DD157F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Harwood, L., M. Kingsley, and T. Smith. 2014. An emerging pattern of declining growth rates in belugas of the Beaufort Sea: 1989-2008. Arctic 67:483–492.</w:t>
      </w:r>
    </w:p>
    <w:p w14:paraId="3A8E720B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lastRenderedPageBreak/>
        <w:t>Hoenig, N., and R. Choudaray Hanumara. 1982. A statistical study of a seasonal growth model for fishes. Te</w:t>
      </w:r>
      <w:ins w:id="59" w:author="Daniel Pauly" w:date="2016-05-28T16:56:00Z">
        <w:r w:rsidR="00792B3D">
          <w:rPr>
            <w:rFonts w:ascii="Times New Roman" w:hAnsi="Times New Roman" w:cs="Times New Roman"/>
          </w:rPr>
          <w:t>c</w:t>
        </w:r>
      </w:ins>
      <w:r w:rsidRPr="00722EB0">
        <w:rPr>
          <w:rFonts w:ascii="Times New Roman" w:hAnsi="Times New Roman" w:cs="Times New Roman"/>
        </w:rPr>
        <w:t>h</w:t>
      </w:r>
      <w:del w:id="60" w:author="Daniel Pauly" w:date="2016-05-28T16:56:00Z">
        <w:r w:rsidRPr="00722EB0" w:rsidDel="00792B3D">
          <w:rPr>
            <w:rFonts w:ascii="Times New Roman" w:hAnsi="Times New Roman" w:cs="Times New Roman"/>
          </w:rPr>
          <w:delText>c</w:delText>
        </w:r>
      </w:del>
      <w:r w:rsidRPr="00722EB0">
        <w:rPr>
          <w:rFonts w:ascii="Times New Roman" w:hAnsi="Times New Roman" w:cs="Times New Roman"/>
        </w:rPr>
        <w:t>nical Report, Department of Computer Sciences; Statistics, University of Rhode Island.</w:t>
      </w:r>
    </w:p>
    <w:p w14:paraId="05B9DFB9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Pauly, D., M. Soriano-Bartz, J. Moreau, and A. Jarre-Teichmann. 1992. A new model accounting for seasonal cessation of growth in fishes. Australian Journal of Marine and Freshwater Research 43:1151–1156.</w:t>
      </w:r>
    </w:p>
    <w:p w14:paraId="46C879DF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R Development Core Team. 2016. R: A Language and Environment for Statistical Computing, v3.3.0. R Foundation for Statistical Computing, Vienna, Austria.</w:t>
      </w:r>
    </w:p>
    <w:p w14:paraId="13F84CA9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Schnute, J., and D. Fournier. 1980. A new approach to length-frequency analysis: Growth structure. Canadian Journal of Fisheries and Aquatic Sciences 37:1337–1351.</w:t>
      </w:r>
    </w:p>
    <w:p w14:paraId="37A1B168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Somers, I. F. 1988. On a seasonally oscillating growth function. Fishbyte</w:t>
      </w:r>
      <w:ins w:id="61" w:author="Daniel Pauly" w:date="2016-05-28T16:56:00Z">
        <w:r w:rsidR="00792B3D">
          <w:rPr>
            <w:rFonts w:ascii="Times New Roman" w:hAnsi="Times New Roman" w:cs="Times New Roman"/>
          </w:rPr>
          <w:t xml:space="preserve"> - New</w:t>
        </w:r>
      </w:ins>
      <w:ins w:id="62" w:author="Daniel Pauly" w:date="2016-05-28T16:57:00Z">
        <w:r w:rsidR="00792B3D">
          <w:rPr>
            <w:rFonts w:ascii="Times New Roman" w:hAnsi="Times New Roman" w:cs="Times New Roman"/>
          </w:rPr>
          <w:t>s</w:t>
        </w:r>
      </w:ins>
      <w:ins w:id="63" w:author="Daniel Pauly" w:date="2016-05-28T16:56:00Z">
        <w:r w:rsidR="00792B3D">
          <w:rPr>
            <w:rFonts w:ascii="Times New Roman" w:hAnsi="Times New Roman" w:cs="Times New Roman"/>
          </w:rPr>
          <w:t xml:space="preserve">letter </w:t>
        </w:r>
      </w:ins>
      <w:del w:id="64" w:author="Daniel Pauly" w:date="2016-05-28T16:57:00Z">
        <w:r w:rsidRPr="00722EB0" w:rsidDel="00792B3D">
          <w:rPr>
            <w:rFonts w:ascii="Times New Roman" w:hAnsi="Times New Roman" w:cs="Times New Roman"/>
          </w:rPr>
          <w:delText xml:space="preserve"> </w:delText>
        </w:r>
      </w:del>
      <w:ins w:id="65" w:author="Daniel Pauly" w:date="2016-05-28T16:56:00Z">
        <w:r w:rsidR="00792B3D">
          <w:rPr>
            <w:rFonts w:ascii="Times New Roman" w:hAnsi="Times New Roman" w:cs="Times New Roman"/>
          </w:rPr>
          <w:t xml:space="preserve">of the </w:t>
        </w:r>
      </w:ins>
      <w:ins w:id="66" w:author="Daniel Pauly" w:date="2016-05-28T16:57:00Z">
        <w:r w:rsidR="00792B3D">
          <w:rPr>
            <w:rFonts w:ascii="Times New Roman" w:hAnsi="Times New Roman" w:cs="Times New Roman"/>
          </w:rPr>
          <w:t xml:space="preserve">Network of Tropical Fisheries Scientists </w:t>
        </w:r>
      </w:ins>
      <w:r w:rsidRPr="00722EB0">
        <w:rPr>
          <w:rFonts w:ascii="Times New Roman" w:hAnsi="Times New Roman" w:cs="Times New Roman"/>
        </w:rPr>
        <w:t>6(1):8–11.</w:t>
      </w:r>
    </w:p>
    <w:p w14:paraId="511FBD98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 xml:space="preserve">Stewart, J., W. Robbins, K. Rowling, A. Hegarty, and A. Gould. 2013. A multifaceted approach to modelling growth of the Australian bonito, </w:t>
      </w:r>
      <w:r w:rsidRPr="00722EB0">
        <w:rPr>
          <w:rFonts w:ascii="Times New Roman" w:hAnsi="Times New Roman" w:cs="Times New Roman"/>
          <w:i/>
        </w:rPr>
        <w:t>Sarda australis</w:t>
      </w:r>
      <w:r w:rsidRPr="00722EB0">
        <w:rPr>
          <w:rFonts w:ascii="Times New Roman" w:hAnsi="Times New Roman" w:cs="Times New Roman"/>
        </w:rPr>
        <w:t xml:space="preserve"> (Family Scombridae), with some observations on its reproductive biology. Marine and Freshwater Research 64:671–678.</w:t>
      </w:r>
    </w:p>
    <w:p w14:paraId="49B94FC1" w14:textId="77777777" w:rsidR="00161502" w:rsidDel="00792B3D" w:rsidRDefault="00EE1FBD">
      <w:pPr>
        <w:pStyle w:val="Bibliography"/>
        <w:spacing w:after="0" w:line="480" w:lineRule="auto"/>
        <w:rPr>
          <w:del w:id="67" w:author="Daniel Pauly" w:date="2016-05-28T16:58:00Z"/>
          <w:rFonts w:ascii="Times New Roman" w:hAnsi="Times New Roman" w:cs="Times New Roman"/>
        </w:rPr>
        <w:pPrChange w:id="68" w:author="Daniel Pauly" w:date="2016-05-28T16:58:00Z">
          <w:pPr>
            <w:pStyle w:val="Bibliography"/>
            <w:spacing w:after="0" w:line="480" w:lineRule="auto"/>
            <w:ind w:left="360" w:hanging="360"/>
          </w:pPr>
        </w:pPrChange>
      </w:pPr>
      <w:del w:id="69" w:author="Daniel Pauly" w:date="2016-05-28T16:58:00Z">
        <w:r w:rsidRPr="00722EB0" w:rsidDel="00792B3D">
          <w:rPr>
            <w:rFonts w:ascii="Times New Roman" w:hAnsi="Times New Roman" w:cs="Times New Roman"/>
          </w:rPr>
          <w:delText>von Bertalanffy, L. 1938. A quantitative theory of organic growth (inquiries on growth laws II). Human Biology 10:181–213.</w:delText>
        </w:r>
      </w:del>
    </w:p>
    <w:p w14:paraId="6535694A" w14:textId="77777777" w:rsidR="00305E59" w:rsidRDefault="00305E59" w:rsidP="007609C5">
      <w:pPr>
        <w:pStyle w:val="BodyText"/>
        <w:sectPr w:rsidR="00305E59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77777777" w:rsidR="002A349F" w:rsidRPr="00722EB0" w:rsidRDefault="002A349F" w:rsidP="00993B78">
      <w:pPr>
        <w:pStyle w:val="BodyText"/>
      </w:pPr>
      <w:r w:rsidRPr="00722EB0">
        <w:lastRenderedPageBreak/>
        <w:t>Table 1: Parameter estimates</w:t>
      </w:r>
      <w:r w:rsidR="000B1862">
        <w:t xml:space="preserve"> and A</w:t>
      </w:r>
      <w:r w:rsidRPr="00722EB0">
        <w:t>kaike Information Criterion (</w:t>
      </w:r>
      <w:r w:rsidR="001B3A28">
        <w:t>AIC) from the fits of Equation 2 and Equation 3</w:t>
      </w:r>
      <w:r w:rsidRPr="00722EB0">
        <w:t xml:space="preserve"> to the </w:t>
      </w:r>
      <w:ins w:id="70" w:author="Daniel Pauly" w:date="2016-05-28T17:16:00Z">
        <w:r w:rsidR="00561CBE">
          <w:t xml:space="preserve">Australian </w:t>
        </w:r>
      </w:ins>
      <w:del w:id="71" w:author="Daniel Pauly" w:date="2016-05-28T17:17:00Z">
        <w:r w:rsidRPr="00722EB0" w:rsidDel="00561CBE">
          <w:delText>B</w:delText>
        </w:r>
      </w:del>
      <w:ins w:id="72" w:author="Daniel Pauly" w:date="2016-05-28T17:17:00Z">
        <w:r w:rsidR="00561CBE">
          <w:t>b</w:t>
        </w:r>
      </w:ins>
      <w:r w:rsidRPr="00722EB0">
        <w:t>onito</w:t>
      </w:r>
      <w:r w:rsidR="000B1862">
        <w:t xml:space="preserve"> and three sites </w:t>
      </w:r>
      <w:ins w:id="73" w:author="Daniel Pauly" w:date="2016-05-28T17:17:00Z">
        <w:r w:rsidR="00561CBE">
          <w:t>for m</w:t>
        </w:r>
      </w:ins>
      <w:del w:id="74" w:author="Daniel Pauly" w:date="2016-05-28T17:17:00Z">
        <w:r w:rsidR="000B1862" w:rsidDel="00561CBE">
          <w:delText>of M</w:delText>
        </w:r>
      </w:del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77777777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ins w:id="75" w:author="Daniel Pauly" w:date="2016-05-28T17:17:00Z">
              <w:r w:rsidR="00561CBE">
                <w:rPr>
                  <w:rFonts w:ascii="Times New Roman" w:hAnsi="Times New Roman" w:cs="Times New Roman"/>
                </w:rPr>
                <w:t>f</w:t>
              </w:r>
            </w:ins>
            <w:del w:id="76" w:author="Daniel Pauly" w:date="2016-05-28T17:17:00Z">
              <w:r w:rsidR="00964DA9" w:rsidDel="00561CBE">
                <w:rPr>
                  <w:rFonts w:ascii="Times New Roman" w:hAnsi="Times New Roman" w:cs="Times New Roman"/>
                </w:rPr>
                <w:delText>F</w:delText>
              </w:r>
            </w:del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77777777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ins w:id="77" w:author="Daniel Pauly" w:date="2016-05-28T17:17:00Z">
              <w:r w:rsidR="00561CBE">
                <w:rPr>
                  <w:rFonts w:ascii="Times New Roman" w:hAnsi="Times New Roman" w:cs="Times New Roman"/>
                </w:rPr>
                <w:t>f</w:t>
              </w:r>
            </w:ins>
            <w:del w:id="78" w:author="Daniel Pauly" w:date="2016-05-28T17:17:00Z">
              <w:r w:rsidR="00964DA9" w:rsidDel="00561CBE">
                <w:rPr>
                  <w:rFonts w:ascii="Times New Roman" w:hAnsi="Times New Roman" w:cs="Times New Roman"/>
                </w:rPr>
                <w:delText>F</w:delText>
              </w:r>
            </w:del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ins w:id="79" w:author="Daniel Pauly" w:date="2016-05-28T17:17:00Z">
              <w:r>
                <w:rPr>
                  <w:rFonts w:ascii="Times New Roman" w:hAnsi="Times New Roman" w:cs="Times New Roman"/>
                </w:rPr>
                <w:t>Australian</w:t>
              </w:r>
            </w:ins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ins w:id="80" w:author="Daniel Pauly" w:date="2016-05-28T17:18:00Z">
              <w:r>
                <w:rPr>
                  <w:rFonts w:ascii="Times New Roman" w:hAnsi="Times New Roman" w:cs="Times New Roman"/>
                </w:rPr>
                <w:t>Australian</w:t>
              </w:r>
            </w:ins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77777777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ins w:id="81" w:author="Daniel Pauly" w:date="2016-05-28T17:18:00Z">
              <w:r>
                <w:rPr>
                  <w:rFonts w:ascii="Times New Roman" w:hAnsi="Times New Roman" w:cs="Times New Roman"/>
                </w:rPr>
                <w:t>b</w:t>
              </w:r>
            </w:ins>
            <w:del w:id="82" w:author="Daniel Pauly" w:date="2016-05-28T17:18:00Z">
              <w:r w:rsidR="00425B61" w:rsidDel="00561CBE">
                <w:rPr>
                  <w:rFonts w:ascii="Times New Roman" w:hAnsi="Times New Roman" w:cs="Times New Roman"/>
                </w:rPr>
                <w:delText>B</w:delText>
              </w:r>
            </w:del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77777777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ins w:id="83" w:author="Daniel Pauly" w:date="2016-05-28T17:18:00Z">
              <w:r>
                <w:rPr>
                  <w:rFonts w:ascii="Times New Roman" w:hAnsi="Times New Roman" w:cs="Times New Roman"/>
                </w:rPr>
                <w:t>b</w:t>
              </w:r>
            </w:ins>
            <w:del w:id="84" w:author="Daniel Pauly" w:date="2016-05-28T17:18:00Z">
              <w:r w:rsidR="00425B61" w:rsidDel="00561CBE">
                <w:rPr>
                  <w:rFonts w:ascii="Times New Roman" w:hAnsi="Times New Roman" w:cs="Times New Roman"/>
                </w:rPr>
                <w:delText>B</w:delText>
              </w:r>
            </w:del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6A31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71.8</w:t>
            </w:r>
          </w:p>
          <w:p w14:paraId="517275A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6A31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(58.5,123.8)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38.1</w:t>
            </w:r>
          </w:p>
          <w:p w14:paraId="170F371D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(36.4,39.8)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6A310E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(0.10,0.75)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(0.85,2.57)</w:t>
            </w:r>
          </w:p>
        </w:tc>
        <w:tc>
          <w:tcPr>
            <w:tcW w:w="1440" w:type="dxa"/>
            <w:gridSpan w:val="2"/>
          </w:tcPr>
          <w:p w14:paraId="782B165B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</w:p>
          <w:p w14:paraId="2805A4D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(1.78,2.94)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6A31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6A31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  <w:p w14:paraId="5369823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(-0.16,-0.02)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6A31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6A31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28E148D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(0.73,0.78)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(0.00,0.08)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5109.5</w:t>
            </w:r>
          </w:p>
        </w:tc>
      </w:tr>
    </w:tbl>
    <w:p w14:paraId="4B770575" w14:textId="77777777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1 during </w:t>
      </w:r>
      <w:del w:id="85" w:author="Daniel Pauly" w:date="2016-05-28T17:00:00Z">
        <w:r w:rsidDel="00792B3D">
          <w:rPr>
            <w:rFonts w:ascii="Times New Roman" w:eastAsiaTheme="minorEastAsia" w:hAnsi="Times New Roman" w:cs="Times New Roman"/>
          </w:rPr>
          <w:delText xml:space="preserve">the </w:delText>
        </w:r>
      </w:del>
      <w:r>
        <w:rPr>
          <w:rFonts w:ascii="Times New Roman" w:eastAsiaTheme="minorEastAsia" w:hAnsi="Times New Roman" w:cs="Times New Roman"/>
        </w:rPr>
        <w:t>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</w:t>
      </w:r>
      <w:commentRangeStart w:id="86"/>
      <w:r>
        <w:t>1</w:t>
      </w:r>
      <w:commentRangeEnd w:id="86"/>
      <w:r w:rsidR="00561CBE">
        <w:rPr>
          <w:rStyle w:val="CommentReference"/>
          <w:rFonts w:asciiTheme="minorHAnsi" w:hAnsiTheme="minorHAnsi" w:cstheme="minorBidi"/>
        </w:rPr>
        <w:commentReference w:id="86"/>
      </w:r>
      <w:r>
        <w:t xml:space="preserve">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77777777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ins w:id="87" w:author="Daniel Pauly" w:date="2016-05-28T17:18:00Z">
        <w:r w:rsidR="00561CBE">
          <w:t>m</w:t>
        </w:r>
      </w:ins>
      <w:del w:id="88" w:author="Daniel Pauly" w:date="2016-05-28T17:18:00Z">
        <w:r w:rsidR="00E94BC7" w:rsidDel="00561CBE">
          <w:delText>M</w:delText>
        </w:r>
      </w:del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D27850A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27D301" w14:textId="77777777"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B579C" wp14:editId="788CE8FD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FAA" w14:textId="77777777" w:rsidR="00882B84" w:rsidRDefault="00882B84" w:rsidP="00882B84">
      <w:pPr>
        <w:pStyle w:val="BodyText"/>
      </w:pPr>
      <w:r>
        <w:br w:type="page"/>
      </w:r>
    </w:p>
    <w:p w14:paraId="45E981CD" w14:textId="77777777"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332B6" wp14:editId="514D533F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588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1AB6FF" w14:textId="77777777" w:rsidR="00882B84" w:rsidRPr="00722EB0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7F7DA4" wp14:editId="1C03C9AF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Daniel Pauly" w:date="2016-05-28T17:16:00Z" w:initials="DP">
    <w:p w14:paraId="585CEE87" w14:textId="77777777" w:rsidR="00A07F4E" w:rsidRDefault="00A07F4E">
      <w:pPr>
        <w:pStyle w:val="CommentText"/>
      </w:pPr>
      <w:r>
        <w:rPr>
          <w:rStyle w:val="CommentReference"/>
        </w:rPr>
        <w:annotationRef/>
      </w:r>
      <w:r>
        <w:t>I think that when NGT is &gt; 0, then you can't use a value other than C=1; otherwise, the transition from (seasonal) growth to no gro</w:t>
      </w:r>
      <w:r w:rsidR="00DC0D38">
        <w:t>w</w:t>
      </w:r>
      <w:r>
        <w:t xml:space="preserve">th will have a 'kink', which defeat the whole purpose of using this model. </w:t>
      </w:r>
    </w:p>
  </w:comment>
  <w:comment w:id="37" w:author="Daniel Pauly" w:date="2016-05-28T16:53:00Z" w:initials="DP">
    <w:p w14:paraId="0037947A" w14:textId="77777777" w:rsidR="00A07F4E" w:rsidRDefault="00A07F4E">
      <w:pPr>
        <w:pStyle w:val="CommentText"/>
      </w:pPr>
      <w:r>
        <w:rPr>
          <w:rStyle w:val="CommentReference"/>
        </w:rPr>
        <w:annotationRef/>
      </w:r>
      <w:r>
        <w:t>Yet you have been able to do it. Rephrase?</w:t>
      </w:r>
    </w:p>
  </w:comment>
  <w:comment w:id="86" w:author="Daniel Pauly" w:date="2016-05-28T17:27:00Z" w:initials="DP">
    <w:p w14:paraId="6F47C138" w14:textId="77777777" w:rsidR="00561CBE" w:rsidRDefault="00561CBE">
      <w:pPr>
        <w:pStyle w:val="CommentText"/>
      </w:pPr>
      <w:r>
        <w:rPr>
          <w:rStyle w:val="CommentReference"/>
        </w:rPr>
        <w:annotationRef/>
      </w:r>
      <w:r w:rsidR="00DC0D38">
        <w:t xml:space="preserve">I think Figure 1 is erroneous in that growth oscillations (induced by C&gt; 0) are more or less symmetrical about the smooth growth curve that occurs when C=0. In Figure 1, seasonal growth  only accelerates non-seasonal growth (your solid line) , but does not slow it down, in winter (which it does in reality)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5CEE87" w15:done="0"/>
  <w15:commentEx w15:paraId="0037947A" w15:done="0"/>
  <w15:commentEx w15:paraId="6F47C1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43A68" w14:textId="77777777" w:rsidR="006A310E" w:rsidRDefault="006A310E">
      <w:pPr>
        <w:spacing w:after="0"/>
      </w:pPr>
      <w:r>
        <w:separator/>
      </w:r>
    </w:p>
  </w:endnote>
  <w:endnote w:type="continuationSeparator" w:id="0">
    <w:p w14:paraId="284B4345" w14:textId="77777777" w:rsidR="006A310E" w:rsidRDefault="006A3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90451" w14:textId="77777777" w:rsidR="006A310E" w:rsidRDefault="006A310E">
      <w:r>
        <w:separator/>
      </w:r>
    </w:p>
  </w:footnote>
  <w:footnote w:type="continuationSeparator" w:id="0">
    <w:p w14:paraId="7BA7473E" w14:textId="77777777" w:rsidR="006A310E" w:rsidRDefault="006A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84903"/>
    <w:rsid w:val="000B1862"/>
    <w:rsid w:val="00137CD3"/>
    <w:rsid w:val="00161502"/>
    <w:rsid w:val="0017042D"/>
    <w:rsid w:val="001A224D"/>
    <w:rsid w:val="001B3A28"/>
    <w:rsid w:val="001E300F"/>
    <w:rsid w:val="002067BF"/>
    <w:rsid w:val="002068D2"/>
    <w:rsid w:val="002A349F"/>
    <w:rsid w:val="002C52BB"/>
    <w:rsid w:val="00305E59"/>
    <w:rsid w:val="0030781F"/>
    <w:rsid w:val="003264E5"/>
    <w:rsid w:val="00340B46"/>
    <w:rsid w:val="00365B58"/>
    <w:rsid w:val="003940C2"/>
    <w:rsid w:val="003A5C78"/>
    <w:rsid w:val="003D562F"/>
    <w:rsid w:val="003D60D7"/>
    <w:rsid w:val="00425B61"/>
    <w:rsid w:val="00471387"/>
    <w:rsid w:val="0049500E"/>
    <w:rsid w:val="004B6EFF"/>
    <w:rsid w:val="004D21CF"/>
    <w:rsid w:val="004E29B3"/>
    <w:rsid w:val="00532633"/>
    <w:rsid w:val="00561CBE"/>
    <w:rsid w:val="00572B5C"/>
    <w:rsid w:val="00590D07"/>
    <w:rsid w:val="005B1492"/>
    <w:rsid w:val="005D2ECD"/>
    <w:rsid w:val="005F5167"/>
    <w:rsid w:val="0062784A"/>
    <w:rsid w:val="006515CC"/>
    <w:rsid w:val="006601DC"/>
    <w:rsid w:val="00681724"/>
    <w:rsid w:val="00681B21"/>
    <w:rsid w:val="006A310E"/>
    <w:rsid w:val="006C1966"/>
    <w:rsid w:val="00714D22"/>
    <w:rsid w:val="00722EB0"/>
    <w:rsid w:val="007609C5"/>
    <w:rsid w:val="00761A83"/>
    <w:rsid w:val="00784D58"/>
    <w:rsid w:val="00792B3D"/>
    <w:rsid w:val="007A45B8"/>
    <w:rsid w:val="00810007"/>
    <w:rsid w:val="00817BC5"/>
    <w:rsid w:val="008240EC"/>
    <w:rsid w:val="008342D6"/>
    <w:rsid w:val="00852310"/>
    <w:rsid w:val="00882B84"/>
    <w:rsid w:val="008B6424"/>
    <w:rsid w:val="008C522C"/>
    <w:rsid w:val="008D6863"/>
    <w:rsid w:val="0091790F"/>
    <w:rsid w:val="00964DA9"/>
    <w:rsid w:val="00993B78"/>
    <w:rsid w:val="009E1ED2"/>
    <w:rsid w:val="00A07F4E"/>
    <w:rsid w:val="00A20CDC"/>
    <w:rsid w:val="00A36BB8"/>
    <w:rsid w:val="00A63A60"/>
    <w:rsid w:val="00B50C12"/>
    <w:rsid w:val="00B53F83"/>
    <w:rsid w:val="00B57D24"/>
    <w:rsid w:val="00B72678"/>
    <w:rsid w:val="00B86B75"/>
    <w:rsid w:val="00BB2A80"/>
    <w:rsid w:val="00BC48D5"/>
    <w:rsid w:val="00BC6FCC"/>
    <w:rsid w:val="00C067DE"/>
    <w:rsid w:val="00C23F2D"/>
    <w:rsid w:val="00C33361"/>
    <w:rsid w:val="00C36279"/>
    <w:rsid w:val="00CC3660"/>
    <w:rsid w:val="00CD41EB"/>
    <w:rsid w:val="00CD728B"/>
    <w:rsid w:val="00D24970"/>
    <w:rsid w:val="00D44278"/>
    <w:rsid w:val="00D606C9"/>
    <w:rsid w:val="00DB415F"/>
    <w:rsid w:val="00DC0D38"/>
    <w:rsid w:val="00E315A3"/>
    <w:rsid w:val="00E372CD"/>
    <w:rsid w:val="00E75FF1"/>
    <w:rsid w:val="00E94BC7"/>
    <w:rsid w:val="00ED6314"/>
    <w:rsid w:val="00EE1FBD"/>
    <w:rsid w:val="00F6742B"/>
    <w:rsid w:val="00F74D3A"/>
    <w:rsid w:val="00FA7F9C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1-1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C:\aaaWork\Research\SeasonalGrowth\results\Figure_3-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file:///C:\aaaWork\Research\SeasonalGrowth\results\Figure_2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F628-2CFC-4B7D-8759-625EEC78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2901</Words>
  <Characters>16536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19399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2</cp:revision>
  <dcterms:created xsi:type="dcterms:W3CDTF">2016-05-29T04:26:00Z</dcterms:created>
  <dcterms:modified xsi:type="dcterms:W3CDTF">2016-05-29T04:26:00Z</dcterms:modified>
</cp:coreProperties>
</file>