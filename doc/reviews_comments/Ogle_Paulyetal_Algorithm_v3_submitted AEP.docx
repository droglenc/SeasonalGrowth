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009F9" w14:textId="77777777" w:rsidR="00681B21" w:rsidRPr="00722EB0" w:rsidRDefault="00FD79B6" w:rsidP="00F04A81">
      <w:pPr>
        <w:pStyle w:val="Title"/>
        <w:spacing w:after="0"/>
        <w:jc w:val="left"/>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Cessation in</w:t>
      </w:r>
      <w:r w:rsidR="00EE1FBD" w:rsidRPr="00722EB0">
        <w:rPr>
          <w:rFonts w:ascii="Times New Roman" w:hAnsi="Times New Roman" w:cs="Times New Roman"/>
          <w:color w:val="auto"/>
          <w:sz w:val="24"/>
          <w:szCs w:val="24"/>
        </w:rPr>
        <w:t xml:space="preserve"> Growth Function of Pauly et al. (1992)</w:t>
      </w:r>
    </w:p>
    <w:p w14:paraId="4FBB79EF" w14:textId="77777777" w:rsidR="00F04A81" w:rsidRDefault="00F04A81" w:rsidP="00F04A81">
      <w:pPr>
        <w:pStyle w:val="Author"/>
        <w:spacing w:after="0"/>
        <w:jc w:val="left"/>
        <w:rPr>
          <w:rFonts w:ascii="Times New Roman" w:hAnsi="Times New Roman" w:cs="Times New Roman"/>
        </w:rPr>
      </w:pPr>
    </w:p>
    <w:p w14:paraId="6641B5FD" w14:textId="77777777" w:rsidR="00681B21" w:rsidRDefault="00B50C12" w:rsidP="00F04A81">
      <w:pPr>
        <w:pStyle w:val="Author"/>
        <w:spacing w:after="0"/>
        <w:jc w:val="left"/>
        <w:rPr>
          <w:rFonts w:ascii="Times New Roman" w:hAnsi="Times New Roman" w:cs="Times New Roman"/>
        </w:rPr>
      </w:pPr>
      <w:r>
        <w:rPr>
          <w:rFonts w:ascii="Times New Roman" w:hAnsi="Times New Roman" w:cs="Times New Roman"/>
        </w:rPr>
        <w:t>Derek H. Ogle</w:t>
      </w:r>
      <w:r w:rsidRPr="00B50C12">
        <w:rPr>
          <w:rFonts w:ascii="Times New Roman" w:hAnsi="Times New Roman" w:cs="Times New Roman"/>
          <w:vertAlign w:val="superscript"/>
        </w:rPr>
        <w:t>a</w:t>
      </w:r>
    </w:p>
    <w:p w14:paraId="01EFA7E5" w14:textId="77777777" w:rsidR="00B50C12" w:rsidRPr="00F04A81" w:rsidRDefault="00B50C12" w:rsidP="00F04A81">
      <w:pPr>
        <w:pStyle w:val="BodyText"/>
        <w:spacing w:line="240" w:lineRule="auto"/>
        <w:rPr>
          <w:sz w:val="20"/>
          <w:szCs w:val="20"/>
          <w:lang w:val="de-DE"/>
        </w:rPr>
      </w:pPr>
      <w:r w:rsidRPr="00F04A81">
        <w:rPr>
          <w:sz w:val="20"/>
          <w:szCs w:val="20"/>
          <w:vertAlign w:val="superscript"/>
        </w:rPr>
        <w:t>a</w:t>
      </w:r>
      <w:r w:rsidRPr="00F04A81">
        <w:rPr>
          <w:sz w:val="20"/>
          <w:szCs w:val="20"/>
        </w:rPr>
        <w:t>Natural Resources Department</w:t>
      </w:r>
      <w:r w:rsidR="00F04A81" w:rsidRPr="00F04A81">
        <w:rPr>
          <w:sz w:val="20"/>
          <w:szCs w:val="20"/>
        </w:rPr>
        <w:t xml:space="preserve">, </w:t>
      </w:r>
      <w:r w:rsidRPr="00F04A81">
        <w:rPr>
          <w:sz w:val="20"/>
          <w:szCs w:val="20"/>
        </w:rPr>
        <w:t>Northland College</w:t>
      </w:r>
      <w:r w:rsidR="00F04A81" w:rsidRPr="00F04A81">
        <w:rPr>
          <w:sz w:val="20"/>
          <w:szCs w:val="20"/>
        </w:rPr>
        <w:t xml:space="preserve">, </w:t>
      </w:r>
      <w:r w:rsidRPr="00F04A81">
        <w:rPr>
          <w:sz w:val="20"/>
          <w:szCs w:val="20"/>
        </w:rPr>
        <w:t>1411 Ellis Ave</w:t>
      </w:r>
      <w:r w:rsidR="00F04A81" w:rsidRPr="00F04A81">
        <w:rPr>
          <w:sz w:val="20"/>
          <w:szCs w:val="20"/>
        </w:rPr>
        <w:t xml:space="preserve">, </w:t>
      </w:r>
      <w:r w:rsidRPr="00F04A81">
        <w:rPr>
          <w:sz w:val="20"/>
          <w:szCs w:val="20"/>
        </w:rPr>
        <w:t>Ashland, WI 54806</w:t>
      </w:r>
      <w:r w:rsidR="00FD79B6" w:rsidRPr="00F04A81">
        <w:rPr>
          <w:sz w:val="20"/>
          <w:szCs w:val="20"/>
        </w:rPr>
        <w:t xml:space="preserve">  </w:t>
      </w:r>
      <w:r w:rsidRPr="00F04A81">
        <w:rPr>
          <w:sz w:val="20"/>
          <w:szCs w:val="20"/>
          <w:lang w:val="de-DE"/>
        </w:rPr>
        <w:t>USA</w:t>
      </w:r>
    </w:p>
    <w:p w14:paraId="6208AEC4" w14:textId="77777777" w:rsidR="00F04A81" w:rsidRDefault="00F04A81" w:rsidP="00F04A81">
      <w:pPr>
        <w:spacing w:after="0"/>
        <w:rPr>
          <w:rFonts w:ascii="Times New Roman" w:hAnsi="Times New Roman" w:cs="Times New Roman"/>
        </w:rPr>
      </w:pPr>
    </w:p>
    <w:p w14:paraId="0225865A" w14:textId="77777777" w:rsidR="006515CC" w:rsidRPr="00F04A81" w:rsidRDefault="006515CC" w:rsidP="00F04A81">
      <w:pPr>
        <w:spacing w:after="0"/>
        <w:jc w:val="both"/>
        <w:rPr>
          <w:rFonts w:ascii="Times New Roman" w:hAnsi="Times New Roman" w:cs="Times New Roman"/>
        </w:rPr>
      </w:pPr>
      <w:r w:rsidRPr="00F04A81">
        <w:rPr>
          <w:rFonts w:ascii="Times New Roman" w:hAnsi="Times New Roman" w:cs="Times New Roman"/>
        </w:rPr>
        <w:t>Abstract</w:t>
      </w:r>
    </w:p>
    <w:p w14:paraId="749FD973" w14:textId="77777777" w:rsidR="00D90441" w:rsidRPr="00F04A81" w:rsidRDefault="0017137D" w:rsidP="00F04A81">
      <w:pPr>
        <w:jc w:val="both"/>
        <w:rPr>
          <w:rFonts w:ascii="Times New Roman" w:hAnsi="Times New Roman" w:cs="Times New Roman"/>
        </w:rPr>
      </w:pPr>
      <w:r w:rsidRPr="00F04A81">
        <w:rPr>
          <w:rFonts w:ascii="Times New Roman" w:hAnsi="Times New Roman" w:cs="Times New Roman"/>
        </w:rPr>
        <w:t>Pauly et al. (1992; Australian Journal of Marine and Freshwater Research 43:1151–1156) introduced a modified von B</w:t>
      </w:r>
      <w:r w:rsidR="00C310D7" w:rsidRPr="00F04A81">
        <w:rPr>
          <w:rFonts w:ascii="Times New Roman" w:hAnsi="Times New Roman" w:cs="Times New Roman"/>
        </w:rPr>
        <w:t>ertalanffy seasonal growth function</w:t>
      </w:r>
      <w:r w:rsidRPr="00F04A81">
        <w:rPr>
          <w:rFonts w:ascii="Times New Roman" w:hAnsi="Times New Roman" w:cs="Times New Roman"/>
        </w:rPr>
        <w:t xml:space="preserve"> t</w:t>
      </w:r>
      <w:r w:rsidR="00C310D7" w:rsidRPr="00F04A81">
        <w:rPr>
          <w:rFonts w:ascii="Times New Roman" w:hAnsi="Times New Roman" w:cs="Times New Roman"/>
        </w:rPr>
        <w:t>hat allowed for a period of no growth</w:t>
      </w:r>
      <w:r w:rsidR="009533E4" w:rsidRPr="00F04A81">
        <w:rPr>
          <w:rFonts w:ascii="Times New Roman" w:hAnsi="Times New Roman" w:cs="Times New Roman"/>
        </w:rPr>
        <w:t>.  Pauly et al. (1992)</w:t>
      </w:r>
      <w:r w:rsidR="00C310D7" w:rsidRPr="00F04A81">
        <w:rPr>
          <w:rFonts w:ascii="Times New Roman" w:hAnsi="Times New Roman" w:cs="Times New Roman"/>
        </w:rPr>
        <w:t xml:space="preserve"> provided special purpose software to fit the model to length-at-age data</w:t>
      </w:r>
      <w:ins w:id="0" w:author="Author" w:date="2016-09-13T03:07:00Z">
        <w:r w:rsidR="00CF5AC2">
          <w:rPr>
            <w:rFonts w:ascii="Times New Roman" w:hAnsi="Times New Roman" w:cs="Times New Roman"/>
          </w:rPr>
          <w:t>,</w:t>
        </w:r>
      </w:ins>
      <w:r w:rsidR="009533E4" w:rsidRPr="00F04A81">
        <w:rPr>
          <w:rFonts w:ascii="Times New Roman" w:hAnsi="Times New Roman" w:cs="Times New Roman"/>
        </w:rPr>
        <w:t xml:space="preserve"> but this </w:t>
      </w:r>
      <w:r w:rsidR="00C310D7" w:rsidRPr="00F04A81">
        <w:rPr>
          <w:rFonts w:ascii="Times New Roman" w:hAnsi="Times New Roman" w:cs="Times New Roman"/>
        </w:rPr>
        <w:t xml:space="preserve">software is no longer available and </w:t>
      </w:r>
      <w:r w:rsidR="00F17A23" w:rsidRPr="00F04A81">
        <w:rPr>
          <w:rFonts w:ascii="Times New Roman" w:hAnsi="Times New Roman" w:cs="Times New Roman"/>
        </w:rPr>
        <w:t xml:space="preserve">specific </w:t>
      </w:r>
      <w:r w:rsidR="00C310D7" w:rsidRPr="00F04A81">
        <w:rPr>
          <w:rFonts w:ascii="Times New Roman" w:hAnsi="Times New Roman" w:cs="Times New Roman"/>
        </w:rPr>
        <w:t xml:space="preserve">details </w:t>
      </w:r>
      <w:r w:rsidR="00F17A23" w:rsidRPr="00F04A81">
        <w:rPr>
          <w:rFonts w:ascii="Times New Roman" w:hAnsi="Times New Roman" w:cs="Times New Roman"/>
        </w:rPr>
        <w:t xml:space="preserve">to implement </w:t>
      </w:r>
      <w:r w:rsidR="00C310D7" w:rsidRPr="00F04A81">
        <w:rPr>
          <w:rFonts w:ascii="Times New Roman" w:hAnsi="Times New Roman" w:cs="Times New Roman"/>
        </w:rPr>
        <w:t>a critical aspect</w:t>
      </w:r>
      <w:r w:rsidR="00F17A23" w:rsidRPr="00F04A81">
        <w:rPr>
          <w:rFonts w:ascii="Times New Roman" w:hAnsi="Times New Roman" w:cs="Times New Roman"/>
        </w:rPr>
        <w:t xml:space="preserve"> of the </w:t>
      </w:r>
      <w:r w:rsidR="00D90441" w:rsidRPr="00F04A81">
        <w:rPr>
          <w:rFonts w:ascii="Times New Roman" w:hAnsi="Times New Roman" w:cs="Times New Roman"/>
        </w:rPr>
        <w:t xml:space="preserve">new growth </w:t>
      </w:r>
      <w:r w:rsidR="00F17A23" w:rsidRPr="00F04A81">
        <w:rPr>
          <w:rFonts w:ascii="Times New Roman" w:hAnsi="Times New Roman" w:cs="Times New Roman"/>
        </w:rPr>
        <w:t xml:space="preserve">function were not clear.  I provide details for this critical aspect of the function, implement </w:t>
      </w:r>
      <w:del w:id="1" w:author="Author" w:date="2016-09-13T03:07:00Z">
        <w:r w:rsidR="00F17A23" w:rsidRPr="00F04A81" w:rsidDel="00CF5AC2">
          <w:rPr>
            <w:rFonts w:ascii="Times New Roman" w:hAnsi="Times New Roman" w:cs="Times New Roman"/>
          </w:rPr>
          <w:delText>the function</w:delText>
        </w:r>
      </w:del>
      <w:ins w:id="2" w:author="Author" w:date="2016-09-13T03:07:00Z">
        <w:r w:rsidR="00CF5AC2">
          <w:rPr>
            <w:rFonts w:ascii="Times New Roman" w:hAnsi="Times New Roman" w:cs="Times New Roman"/>
          </w:rPr>
          <w:t>it</w:t>
        </w:r>
      </w:ins>
      <w:r w:rsidR="00F17A23" w:rsidRPr="00F04A81">
        <w:rPr>
          <w:rFonts w:ascii="Times New Roman" w:hAnsi="Times New Roman" w:cs="Times New Roman"/>
        </w:rPr>
        <w:t xml:space="preserve"> in the open-source R environment, and briefly demonstrate the use of this function with four data sets.</w:t>
      </w:r>
      <w:r w:rsidR="00F17A23" w:rsidRPr="00F04A81">
        <w:rPr>
          <w:rFonts w:ascii="Times New Roman" w:eastAsiaTheme="minorEastAsia" w:hAnsi="Times New Roman" w:cs="Times New Roman"/>
        </w:rPr>
        <w:t xml:space="preserve"> </w:t>
      </w:r>
      <w:del w:id="3" w:author="Author" w:date="2016-09-13T03:07:00Z">
        <w:r w:rsidR="00F17A23" w:rsidRPr="00F04A81" w:rsidDel="00CF5AC2">
          <w:rPr>
            <w:rFonts w:ascii="Times New Roman" w:eastAsiaTheme="minorEastAsia" w:hAnsi="Times New Roman" w:cs="Times New Roman"/>
          </w:rPr>
          <w:delText xml:space="preserve"> </w:delText>
        </w:r>
      </w:del>
      <w:r w:rsidR="00F17A23" w:rsidRPr="00F04A81">
        <w:rPr>
          <w:rFonts w:ascii="Times New Roman" w:eastAsiaTheme="minorEastAsia" w:hAnsi="Times New Roman" w:cs="Times New Roman"/>
        </w:rPr>
        <w:t xml:space="preserve"> </w:t>
      </w:r>
      <w:r w:rsidR="009533E4" w:rsidRPr="00F04A81">
        <w:rPr>
          <w:rFonts w:ascii="Times New Roman" w:eastAsiaTheme="minorEastAsia" w:hAnsi="Times New Roman" w:cs="Times New Roman"/>
        </w:rPr>
        <w:t>With t</w:t>
      </w:r>
      <w:r w:rsidR="00F17A23" w:rsidRPr="00F04A81">
        <w:rPr>
          <w:rFonts w:ascii="Times New Roman" w:eastAsiaTheme="minorEastAsia" w:hAnsi="Times New Roman" w:cs="Times New Roman"/>
        </w:rPr>
        <w:t>his</w:t>
      </w:r>
      <w:r w:rsidR="009533E4" w:rsidRPr="00F04A81">
        <w:rPr>
          <w:rFonts w:ascii="Times New Roman" w:eastAsiaTheme="minorEastAsia" w:hAnsi="Times New Roman" w:cs="Times New Roman"/>
        </w:rPr>
        <w:t>, the</w:t>
      </w:r>
      <w:r w:rsidR="00F17A23" w:rsidRPr="00F04A81">
        <w:rPr>
          <w:rFonts w:ascii="Times New Roman" w:eastAsiaTheme="minorEastAsia" w:hAnsi="Times New Roman" w:cs="Times New Roman"/>
        </w:rPr>
        <w:t xml:space="preserve"> growth function</w:t>
      </w:r>
      <w:r w:rsidR="009533E4" w:rsidRPr="00F04A81">
        <w:rPr>
          <w:rFonts w:ascii="Times New Roman" w:eastAsiaTheme="minorEastAsia" w:hAnsi="Times New Roman" w:cs="Times New Roman"/>
        </w:rPr>
        <w:t xml:space="preserve"> of Pauly et al. (1992)</w:t>
      </w:r>
      <w:r w:rsidR="00F17A23" w:rsidRPr="00F04A81">
        <w:rPr>
          <w:rFonts w:ascii="Times New Roman" w:eastAsiaTheme="minorEastAsia" w:hAnsi="Times New Roman" w:cs="Times New Roman"/>
        </w:rPr>
        <w:t xml:space="preserve"> is now readily available to all scientists with access to software that can fit</w:t>
      </w:r>
      <w:r w:rsidR="009533E4" w:rsidRPr="00F04A81">
        <w:rPr>
          <w:rFonts w:ascii="Times New Roman" w:eastAsiaTheme="minorEastAsia" w:hAnsi="Times New Roman" w:cs="Times New Roman"/>
        </w:rPr>
        <w:t xml:space="preserve"> nonlinear models to data.  Thus, this growth function may </w:t>
      </w:r>
      <w:r w:rsidR="00F17A23" w:rsidRPr="00F04A81">
        <w:rPr>
          <w:rFonts w:ascii="Times New Roman" w:hAnsi="Times New Roman" w:cs="Times New Roman"/>
        </w:rPr>
        <w:t>be implemented in more situations and its fit rigorously compared to the results from other models</w:t>
      </w:r>
      <w:r w:rsidR="009533E4" w:rsidRPr="00F04A81">
        <w:rPr>
          <w:rFonts w:ascii="Times New Roman" w:hAnsi="Times New Roman" w:cs="Times New Roman"/>
        </w:rPr>
        <w:t xml:space="preserve"> of fish growth</w:t>
      </w:r>
      <w:r w:rsidR="00F17A23" w:rsidRPr="00F04A81">
        <w:rPr>
          <w:rFonts w:ascii="Times New Roman" w:hAnsi="Times New Roman" w:cs="Times New Roman"/>
        </w:rPr>
        <w:t>.</w:t>
      </w:r>
    </w:p>
    <w:p w14:paraId="3365F7CF" w14:textId="77777777" w:rsidR="00B50C12" w:rsidRPr="00F04A81" w:rsidRDefault="006515CC" w:rsidP="00F04A81">
      <w:pPr>
        <w:jc w:val="both"/>
        <w:rPr>
          <w:rFonts w:ascii="Times New Roman" w:hAnsi="Times New Roman" w:cs="Times New Roman"/>
        </w:rPr>
      </w:pPr>
      <w:r w:rsidRPr="00F04A81">
        <w:rPr>
          <w:rFonts w:ascii="Times New Roman" w:hAnsi="Times New Roman" w:cs="Times New Roman"/>
        </w:rPr>
        <w:t>Keywords:</w:t>
      </w:r>
      <w:r w:rsidR="00B50C12" w:rsidRPr="00F04A81">
        <w:rPr>
          <w:rFonts w:ascii="Times New Roman" w:hAnsi="Times New Roman" w:cs="Times New Roman"/>
        </w:rPr>
        <w:t xml:space="preserve"> Growth, Seasonal, Cessation, Nonlinear Modeling</w:t>
      </w:r>
    </w:p>
    <w:p w14:paraId="69E0814F" w14:textId="77777777" w:rsidR="00F04A81" w:rsidRPr="00F04A81" w:rsidRDefault="00F04A81" w:rsidP="00F04A81">
      <w:pPr>
        <w:pStyle w:val="BodyText"/>
        <w:spacing w:line="240" w:lineRule="auto"/>
        <w:jc w:val="both"/>
      </w:pPr>
      <w:r w:rsidRPr="00F04A81">
        <w:t>Corresponding author</w:t>
      </w:r>
    </w:p>
    <w:p w14:paraId="64CDADFB" w14:textId="77777777" w:rsidR="00F04A81" w:rsidRPr="00F04A81" w:rsidRDefault="00F04A81" w:rsidP="00F04A81">
      <w:pPr>
        <w:pStyle w:val="BodyText"/>
        <w:spacing w:line="240" w:lineRule="auto"/>
        <w:jc w:val="both"/>
        <w:rPr>
          <w:lang w:val="de-DE"/>
        </w:rPr>
      </w:pPr>
      <w:bookmarkStart w:id="4" w:name="introduction"/>
      <w:bookmarkEnd w:id="4"/>
      <w:r w:rsidRPr="00F04A81">
        <w:rPr>
          <w:lang w:val="de-DE"/>
        </w:rPr>
        <w:t xml:space="preserve">e-mail: </w:t>
      </w:r>
      <w:hyperlink r:id="rId8" w:history="1">
        <w:r w:rsidRPr="00F04A81">
          <w:rPr>
            <w:rStyle w:val="Hyperlink"/>
            <w:color w:val="auto"/>
            <w:lang w:val="de-DE"/>
          </w:rPr>
          <w:t>dogle@northland.edu</w:t>
        </w:r>
      </w:hyperlink>
    </w:p>
    <w:p w14:paraId="419860CF" w14:textId="77777777" w:rsidR="00F04A81" w:rsidRPr="00F04A81" w:rsidRDefault="00F04A81" w:rsidP="00F04A81">
      <w:pPr>
        <w:spacing w:after="0"/>
        <w:jc w:val="both"/>
        <w:rPr>
          <w:rFonts w:ascii="Times New Roman" w:hAnsi="Times New Roman" w:cs="Times New Roman"/>
        </w:rPr>
      </w:pPr>
    </w:p>
    <w:p w14:paraId="0DC6AAE3" w14:textId="77777777" w:rsidR="00F04A81" w:rsidRPr="00F04A81" w:rsidRDefault="00F04A81" w:rsidP="00F04A81">
      <w:pPr>
        <w:jc w:val="both"/>
        <w:rPr>
          <w:rFonts w:ascii="Times New Roman" w:hAnsi="Times New Roman" w:cs="Times New Roman"/>
        </w:rPr>
      </w:pPr>
    </w:p>
    <w:p w14:paraId="19967719" w14:textId="77777777" w:rsidR="00F04A81" w:rsidRPr="00F04A81" w:rsidRDefault="00F04A81" w:rsidP="00F04A81">
      <w:pPr>
        <w:jc w:val="both"/>
        <w:rPr>
          <w:rFonts w:ascii="Times New Roman" w:hAnsi="Times New Roman" w:cs="Times New Roman"/>
        </w:rPr>
      </w:pPr>
    </w:p>
    <w:p w14:paraId="3C63A923" w14:textId="77777777" w:rsidR="00F04A81" w:rsidRPr="00F04A81" w:rsidRDefault="00F04A81" w:rsidP="00F04A81">
      <w:pPr>
        <w:jc w:val="both"/>
        <w:rPr>
          <w:rFonts w:ascii="Times New Roman" w:eastAsiaTheme="majorEastAsia" w:hAnsi="Times New Roman" w:cs="Times New Roman"/>
          <w:b/>
          <w:bCs/>
        </w:rPr>
      </w:pPr>
    </w:p>
    <w:p w14:paraId="565C8040" w14:textId="77777777" w:rsidR="00681B21" w:rsidRPr="00F04A81" w:rsidRDefault="00F04A81" w:rsidP="00F04A81">
      <w:pPr>
        <w:pStyle w:val="Heading1"/>
        <w:spacing w:line="240" w:lineRule="auto"/>
        <w:jc w:val="both"/>
      </w:pPr>
      <w:r w:rsidRPr="00F04A81">
        <w:br w:type="column"/>
      </w:r>
      <w:r w:rsidR="00EE1FBD" w:rsidRPr="00F04A81">
        <w:lastRenderedPageBreak/>
        <w:t>Introduction</w:t>
      </w:r>
    </w:p>
    <w:p w14:paraId="35B0FD9A" w14:textId="77777777" w:rsidR="008240EC" w:rsidRPr="00F04A81" w:rsidRDefault="00993B78" w:rsidP="00F04A81">
      <w:pPr>
        <w:pStyle w:val="BodyText"/>
        <w:spacing w:line="240" w:lineRule="auto"/>
        <w:jc w:val="both"/>
      </w:pPr>
      <w:r w:rsidRPr="00F04A81">
        <w:tab/>
      </w:r>
      <w:del w:id="5" w:author="Author" w:date="2016-09-13T03:08:00Z">
        <w:r w:rsidR="00EE1FBD" w:rsidRPr="00F04A81" w:rsidDel="00DF231D">
          <w:delText>The m</w:delText>
        </w:r>
      </w:del>
      <w:ins w:id="6" w:author="Author" w:date="2016-09-13T03:08:00Z">
        <w:r w:rsidR="00DF231D">
          <w:t>M</w:t>
        </w:r>
      </w:ins>
      <w:r w:rsidR="00EE1FBD" w:rsidRPr="00F04A81">
        <w:t>ean length-at-age for many fish (Haddon</w:t>
      </w:r>
      <w:r w:rsidR="00722EB0" w:rsidRPr="00F04A81">
        <w:t>,</w:t>
      </w:r>
      <w:r w:rsidR="00EE1FBD" w:rsidRPr="00F04A81">
        <w:t xml:space="preserve"> 2011) and other aquatic animals (e.g., </w:t>
      </w:r>
      <w:r w:rsidR="00722EB0" w:rsidRPr="00F04A81">
        <w:t>Hota, 1994</w:t>
      </w:r>
      <w:r w:rsidR="00EE1FBD" w:rsidRPr="00F04A81">
        <w:t xml:space="preserve">; Harwood </w:t>
      </w:r>
      <w:r w:rsidR="001A224D" w:rsidRPr="00F04A81">
        <w:t>et al.</w:t>
      </w:r>
      <w:r w:rsidR="00722EB0" w:rsidRPr="00F04A81">
        <w:rPr>
          <w:i/>
        </w:rPr>
        <w:t>,</w:t>
      </w:r>
      <w:r w:rsidR="00722EB0" w:rsidRPr="00F04A81">
        <w:t xml:space="preserve"> 2014</w:t>
      </w:r>
      <w:r w:rsidR="00EE1FBD" w:rsidRPr="00F04A81">
        <w:t xml:space="preserve">) is often modeled </w:t>
      </w:r>
      <w:del w:id="7" w:author="Author" w:date="2016-09-13T03:08:00Z">
        <w:r w:rsidR="00EE1FBD" w:rsidRPr="00F04A81" w:rsidDel="00DF231D">
          <w:delText xml:space="preserve">with </w:delText>
        </w:r>
      </w:del>
      <w:ins w:id="8" w:author="Author" w:date="2016-09-13T03:08:00Z">
        <w:r w:rsidR="00DF231D">
          <w:t>using</w:t>
        </w:r>
        <w:r w:rsidR="00DF231D" w:rsidRPr="00F04A81">
          <w:t xml:space="preserve"> </w:t>
        </w:r>
      </w:ins>
      <w:r w:rsidR="00EE1FBD" w:rsidRPr="00F04A81">
        <w:t>the von Bertalanffy growth functio</w:t>
      </w:r>
      <w:r w:rsidR="00722EB0" w:rsidRPr="00F04A81">
        <w:t>n (VBGF; von Bertalanffy, 1938)</w:t>
      </w:r>
      <w:r w:rsidR="00EE1FBD" w:rsidRPr="00F04A81">
        <w:t xml:space="preserve">. </w:t>
      </w:r>
      <w:r w:rsidR="00722EB0" w:rsidRPr="00F04A81">
        <w:t xml:space="preserve"> </w:t>
      </w:r>
      <w:r w:rsidR="008240EC" w:rsidRPr="00F04A81">
        <w:t>A common foundation for several parameterizations of the VBGF is</w:t>
      </w:r>
      <w:bookmarkStart w:id="9" w:name="_GoBack"/>
      <w:ins w:id="10" w:author="Author" w:date="2016-09-13T03:08:00Z">
        <w:r w:rsidR="00DF231D">
          <w:t>:</w:t>
        </w:r>
      </w:ins>
      <w:bookmarkEnd w:id="9"/>
    </w:p>
    <w:p w14:paraId="61FDDB6E" w14:textId="77777777" w:rsidR="007F40F9" w:rsidRDefault="008240EC" w:rsidP="007F40F9">
      <w:pPr>
        <w:pStyle w:val="equation"/>
        <w:spacing w:before="120" w:after="120" w:line="240" w:lineRule="auto"/>
        <w:jc w:val="both"/>
        <w:pPrChange w:id="11" w:author="Author" w:date="2016-09-13T03:08:00Z">
          <w:pPr>
            <w:pStyle w:val="equation"/>
            <w:spacing w:line="240" w:lineRule="auto"/>
            <w:jc w:val="both"/>
          </w:pPr>
        </w:pPrChange>
      </w:pPr>
      <w:r w:rsidRPr="00F04A81">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62D7E6AC" w14:textId="77777777" w:rsidR="00681B21" w:rsidRPr="00F04A81" w:rsidRDefault="008240EC" w:rsidP="00F04A81">
      <w:pPr>
        <w:pStyle w:val="BodyText"/>
        <w:spacing w:line="240" w:lineRule="auto"/>
        <w:jc w:val="both"/>
      </w:pPr>
      <w:r w:rsidRPr="00F04A81">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F04A81">
        <w:t xml:space="preserve"> is the expected or </w:t>
      </w:r>
      <w:r w:rsidR="0009557A" w:rsidRPr="00F04A81">
        <w:t>mean</w:t>
      </w:r>
      <w:r w:rsidRPr="00F04A81">
        <w:t xml:space="preserve"> length at time (or age) </w:t>
      </w:r>
      <m:oMath>
        <m:r>
          <w:rPr>
            <w:rFonts w:ascii="Cambria Math" w:hAnsi="Cambria Math"/>
          </w:rPr>
          <m:t>t</m:t>
        </m:r>
      </m:oMath>
      <w:r w:rsidRPr="00F04A81">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F04A81">
        <w:t xml:space="preserve"> is the asymptotic mean length, and </w:t>
      </w:r>
      <m:oMath>
        <m:r>
          <w:rPr>
            <w:rFonts w:ascii="Cambria Math" w:hAnsi="Cambria Math"/>
          </w:rPr>
          <m:t>q</m:t>
        </m:r>
      </m:oMath>
      <w:r w:rsidRPr="00F04A81">
        <w:t xml:space="preserve"> is at least a function of </w:t>
      </w:r>
      <m:oMath>
        <m:r>
          <w:rPr>
            <w:rFonts w:ascii="Cambria Math" w:hAnsi="Cambria Math"/>
          </w:rPr>
          <m:t>t</m:t>
        </m:r>
      </m:oMath>
      <w:r w:rsidRPr="00F04A81">
        <w:t xml:space="preserve">.  For example, the most common parameterization of the </w:t>
      </w:r>
      <w:r w:rsidR="00EE1FBD" w:rsidRPr="00F04A81">
        <w:t xml:space="preserve">VBGF attributable to Beverton and Holt (1957) </w:t>
      </w:r>
      <w:r w:rsidRPr="00F04A81">
        <w:t>uses</w:t>
      </w:r>
      <w:ins w:id="12" w:author="Author" w:date="2016-09-13T03:09:00Z">
        <w:r w:rsidR="00DF231D">
          <w:t>:</w:t>
        </w:r>
      </w:ins>
    </w:p>
    <w:p w14:paraId="0FB93AEA" w14:textId="77777777" w:rsidR="007F40F9" w:rsidRDefault="001E300F" w:rsidP="007F40F9">
      <w:pPr>
        <w:pStyle w:val="equation"/>
        <w:spacing w:before="120" w:after="120" w:line="240" w:lineRule="auto"/>
        <w:jc w:val="both"/>
        <w:pPrChange w:id="13" w:author="Author" w:date="2016-09-13T03:08:00Z">
          <w:pPr>
            <w:pStyle w:val="equation"/>
            <w:spacing w:line="240" w:lineRule="auto"/>
            <w:jc w:val="both"/>
          </w:pPr>
        </w:pPrChange>
      </w:pPr>
      <w:r w:rsidRPr="00F04A81">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F04A81">
        <w:t xml:space="preserve"> </w:t>
      </w:r>
      <w:r w:rsidR="008240EC" w:rsidRPr="00F04A81">
        <w:tab/>
        <w:t>(1</w:t>
      </w:r>
      <w:r w:rsidRPr="00F04A81">
        <w:t>)</w:t>
      </w:r>
    </w:p>
    <w:p w14:paraId="5015E219" w14:textId="77777777" w:rsidR="00681B21" w:rsidRPr="00F04A81" w:rsidRDefault="008240EC" w:rsidP="00F04A81">
      <w:pPr>
        <w:pStyle w:val="BodyText"/>
        <w:spacing w:line="240" w:lineRule="auto"/>
        <w:jc w:val="both"/>
      </w:pPr>
      <w:r w:rsidRPr="00F04A81">
        <w:t>where</w:t>
      </w:r>
      <w:r w:rsidR="00EE1FBD" w:rsidRPr="00F04A81">
        <w:t xml:space="preserve"> </w:t>
      </w:r>
      <m:oMath>
        <m:r>
          <w:rPr>
            <w:rFonts w:ascii="Cambria Math" w:hAnsi="Cambria Math"/>
          </w:rPr>
          <m:t>K</m:t>
        </m:r>
      </m:oMath>
      <w:r w:rsidR="00EE1FBD" w:rsidRPr="00F04A81">
        <w:t xml:space="preserve"> is a measure of the exponential rate </w:t>
      </w:r>
      <w:r w:rsidR="001C3160" w:rsidRPr="00F04A81">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sidRPr="00F04A81">
        <w:t xml:space="preserve"> </w:t>
      </w:r>
      <w:r w:rsidR="00EE1FBD" w:rsidRPr="00F04A81">
        <w:t>approach</w:t>
      </w:r>
      <w:r w:rsidR="001C3160" w:rsidRPr="00F04A81">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F04A81">
        <w:t xml:space="preserve"> (Schnute and Fournier</w:t>
      </w:r>
      <w:r w:rsidR="00851E08" w:rsidRPr="00F04A81">
        <w:t>,</w:t>
      </w:r>
      <w:r w:rsidRPr="00F04A81">
        <w:t xml:space="preserve"> 1980)</w:t>
      </w:r>
      <w:r w:rsidR="00EE1FBD" w:rsidRPr="00F04A81">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F04A81">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sidRPr="00F04A81">
        <w:rPr>
          <w:rFonts w:eastAsiaTheme="minorEastAsia"/>
        </w:rPr>
        <w:t xml:space="preserve"> </w:t>
      </w:r>
      <w:r w:rsidR="00EE1FBD" w:rsidRPr="00F04A81">
        <w:t>would be zero.</w:t>
      </w:r>
    </w:p>
    <w:p w14:paraId="728FB0AC" w14:textId="77777777" w:rsidR="00681B21" w:rsidRPr="00F04A81" w:rsidRDefault="00993B78" w:rsidP="00F04A81">
      <w:pPr>
        <w:pStyle w:val="BodyText"/>
        <w:spacing w:line="240" w:lineRule="auto"/>
        <w:jc w:val="both"/>
      </w:pPr>
      <w:r w:rsidRPr="00F04A81">
        <w:tab/>
      </w:r>
      <w:r w:rsidR="00EE1FBD" w:rsidRPr="00F04A81">
        <w:t>Many fish exhibit seasonal oscillations in growth as a response to seasonal changes in environmental factors such as temperature, light,</w:t>
      </w:r>
      <w:r w:rsidR="00722EB0" w:rsidRPr="00F04A81">
        <w:t xml:space="preserve"> and food supply (e.g., Bayley, 1988</w:t>
      </w:r>
      <w:r w:rsidR="00EE1FBD" w:rsidRPr="00F04A81">
        <w:t xml:space="preserve">; Pauly </w:t>
      </w:r>
      <w:r w:rsidR="001A224D" w:rsidRPr="00F04A81">
        <w:t>et al.</w:t>
      </w:r>
      <w:r w:rsidR="00722EB0" w:rsidRPr="00F04A81">
        <w:t>, 1992</w:t>
      </w:r>
      <w:r w:rsidR="00EE1FBD" w:rsidRPr="00F04A81">
        <w:t xml:space="preserve">; Bacon </w:t>
      </w:r>
      <w:r w:rsidR="001A224D" w:rsidRPr="00F04A81">
        <w:t>et al.</w:t>
      </w:r>
      <w:r w:rsidR="00851E08" w:rsidRPr="00F04A81">
        <w:t>,</w:t>
      </w:r>
      <w:r w:rsidR="00722EB0" w:rsidRPr="00F04A81">
        <w:rPr>
          <w:i/>
        </w:rPr>
        <w:t xml:space="preserve"> </w:t>
      </w:r>
      <w:r w:rsidR="00722EB0" w:rsidRPr="00F04A81">
        <w:t>2005</w:t>
      </w:r>
      <w:r w:rsidR="00EE1FBD" w:rsidRPr="00F04A81">
        <w:t xml:space="preserve">; Garcia-Berthou </w:t>
      </w:r>
      <w:r w:rsidR="001A224D" w:rsidRPr="00F04A81">
        <w:t>et al.</w:t>
      </w:r>
      <w:r w:rsidR="00722EB0" w:rsidRPr="00F04A81">
        <w:t xml:space="preserve">, 2012; Carmona-Catot </w:t>
      </w:r>
      <w:r w:rsidR="001A224D" w:rsidRPr="00F04A81">
        <w:t>et al.</w:t>
      </w:r>
      <w:r w:rsidR="00722EB0" w:rsidRPr="00F04A81">
        <w:t>, 2014</w:t>
      </w:r>
      <w:r w:rsidR="00EE1FBD" w:rsidRPr="00F04A81">
        <w:t xml:space="preserve">). </w:t>
      </w:r>
      <w:r w:rsidR="00722EB0" w:rsidRPr="00F04A81">
        <w:t xml:space="preserve"> </w:t>
      </w:r>
      <w:r w:rsidR="00E372CD" w:rsidRPr="00F04A81">
        <w:t>Various modification</w:t>
      </w:r>
      <w:r w:rsidR="005F5167" w:rsidRPr="00F04A81">
        <w:t>s</w:t>
      </w:r>
      <w:r w:rsidR="00E372CD" w:rsidRPr="00F04A81">
        <w:t xml:space="preserve"> of Equation 1 have been used to</w:t>
      </w:r>
      <w:r w:rsidR="008240EC" w:rsidRPr="00F04A81">
        <w:t xml:space="preserve"> model these seasonal oscillations in growth</w:t>
      </w:r>
      <w:r w:rsidR="00EE1FBD" w:rsidRPr="00F04A81">
        <w:t xml:space="preserve">. </w:t>
      </w:r>
      <w:r w:rsidR="00722EB0" w:rsidRPr="00F04A81">
        <w:t xml:space="preserve"> </w:t>
      </w:r>
      <w:r w:rsidR="00EE1FBD" w:rsidRPr="00F04A81">
        <w:t>The most popular of these modifications</w:t>
      </w:r>
      <w:r w:rsidR="00BB2A80" w:rsidRPr="00F04A81">
        <w:t>,</w:t>
      </w:r>
      <w:r w:rsidR="00EE1FBD" w:rsidRPr="00F04A81">
        <w:t xml:space="preserve"> from Hoenig and Choudaray Hanumara </w:t>
      </w:r>
      <w:r w:rsidR="00BB2A80" w:rsidRPr="00F04A81">
        <w:t>(1982) and Somers (1988)</w:t>
      </w:r>
      <w:ins w:id="14" w:author="Author" w:date="2016-09-13T03:09:00Z">
        <w:r w:rsidR="00DF231D">
          <w:t>,</w:t>
        </w:r>
      </w:ins>
      <w:r w:rsidR="00BB2A80" w:rsidRPr="00F04A81">
        <w:t xml:space="preserve"> with a clarification by Garcia-Berthou et al. (2012)</w:t>
      </w:r>
      <w:del w:id="15" w:author="Author" w:date="2016-09-13T03:09:00Z">
        <w:r w:rsidR="00BB2A80" w:rsidRPr="00F04A81" w:rsidDel="00DF231D">
          <w:delText xml:space="preserve">, </w:delText>
        </w:r>
        <w:r w:rsidR="00E372CD" w:rsidRPr="00F04A81" w:rsidDel="00DF231D">
          <w:delText>uses</w:delText>
        </w:r>
      </w:del>
      <w:ins w:id="16" w:author="Author" w:date="2016-09-13T03:09:00Z">
        <w:r w:rsidR="00DF231D">
          <w:t xml:space="preserve"> is:</w:t>
        </w:r>
      </w:ins>
    </w:p>
    <w:p w14:paraId="0D799D4A" w14:textId="77777777" w:rsidR="007F40F9" w:rsidRDefault="001E300F" w:rsidP="007F40F9">
      <w:pPr>
        <w:pStyle w:val="equation"/>
        <w:spacing w:before="120" w:after="120" w:line="240" w:lineRule="auto"/>
        <w:jc w:val="both"/>
        <w:pPrChange w:id="17" w:author="Author" w:date="2016-09-13T03:08:00Z">
          <w:pPr>
            <w:pStyle w:val="equation"/>
            <w:spacing w:line="240" w:lineRule="auto"/>
            <w:jc w:val="both"/>
          </w:pPr>
        </w:pPrChange>
      </w:pPr>
      <w:r w:rsidRPr="00F04A81">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F04A81">
        <w:tab/>
      </w:r>
      <w:r w:rsidR="00E372CD" w:rsidRPr="00F04A81">
        <w:t>(2</w:t>
      </w:r>
      <w:r w:rsidRPr="00F04A81">
        <w:t>)</w:t>
      </w:r>
    </w:p>
    <w:p w14:paraId="0D93DB74" w14:textId="77777777" w:rsidR="0005331E" w:rsidRPr="00F04A81" w:rsidRDefault="00C23F2D" w:rsidP="00F04A81">
      <w:pPr>
        <w:pStyle w:val="BodyText"/>
        <w:spacing w:line="240" w:lineRule="auto"/>
        <w:jc w:val="both"/>
      </w:pPr>
      <w:r w:rsidRPr="00F04A81">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sidRPr="00F04A81">
        <w:rPr>
          <w:rFonts w:eastAsiaTheme="minorEastAsia"/>
        </w:rPr>
        <w:t>.  In Equation 2,</w:t>
      </w:r>
      <w:r w:rsidR="00E372CD" w:rsidRPr="00F04A81">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F04A81">
        <w:t xml:space="preserve"> is the</w:t>
      </w:r>
      <w:r w:rsidR="0009557A" w:rsidRPr="00F04A81">
        <w:t xml:space="preserve"> amount of</w:t>
      </w:r>
      <w:r w:rsidR="00E372CD" w:rsidRPr="00F04A81">
        <w:t xml:space="preserve"> time between time 0 and the start of the convex portion of the first sinusoidal growth oscillation (i.e., the inflection point)</w:t>
      </w:r>
      <w:r w:rsidR="00E372CD" w:rsidRPr="00F04A81">
        <w:rPr>
          <w:rFonts w:eastAsiaTheme="minorEastAsia"/>
        </w:rPr>
        <w:t xml:space="preserve"> and </w:t>
      </w:r>
      <m:oMath>
        <m:r>
          <w:rPr>
            <w:rFonts w:ascii="Cambria Math" w:hAnsi="Cambria Math"/>
          </w:rPr>
          <m:t>C</m:t>
        </m:r>
      </m:oMath>
      <w:r w:rsidR="00EE1FBD" w:rsidRPr="00F04A81">
        <w:t xml:space="preserve"> </w:t>
      </w:r>
      <w:r w:rsidR="00E372CD" w:rsidRPr="00F04A81">
        <w:t>i</w:t>
      </w:r>
      <w:r w:rsidR="00EE1FBD" w:rsidRPr="00F04A81">
        <w:t xml:space="preserve">s the proportional decrease in growth at the depth of the </w:t>
      </w:r>
      <w:r w:rsidR="00E372CD" w:rsidRPr="00F04A81">
        <w:t xml:space="preserve">growth </w:t>
      </w:r>
      <w:r w:rsidR="00EE1FBD" w:rsidRPr="00F04A81">
        <w:t>oscillation (i.e., "winter").</w:t>
      </w:r>
      <w:r w:rsidR="005F5167" w:rsidRPr="00F04A81">
        <w:t xml:space="preserve">  Equation 2 may represent</w:t>
      </w:r>
      <w:r w:rsidR="005B1492" w:rsidRPr="00F04A81">
        <w:t xml:space="preserve"> no seasonal oscillation</w:t>
      </w:r>
      <w:r w:rsidR="0005331E" w:rsidRPr="00F04A81">
        <w:t xml:space="preserve"> in mean length (</w:t>
      </w:r>
      <w:r w:rsidR="00833238" w:rsidRPr="00F04A81">
        <w:t xml:space="preserve">i.e., reduces to Equation 1; </w:t>
      </w:r>
      <m:oMath>
        <m:r>
          <w:rPr>
            <w:rFonts w:ascii="Cambria Math" w:hAnsi="Cambria Math"/>
          </w:rPr>
          <m:t>C</m:t>
        </m:r>
      </m:oMath>
      <w:r w:rsidR="0005331E" w:rsidRPr="00F04A81">
        <w:t>=0)</w:t>
      </w:r>
      <w:r w:rsidR="00F83D6B" w:rsidRPr="00F04A81">
        <w:t>,</w:t>
      </w:r>
      <w:r w:rsidR="0005331E" w:rsidRPr="00F04A81">
        <w:t xml:space="preserve"> a</w:t>
      </w:r>
      <w:r w:rsidR="005F5167" w:rsidRPr="00F04A81">
        <w:t xml:space="preserve"> reduced</w:t>
      </w:r>
      <w:ins w:id="18" w:author="Author" w:date="2016-09-13T03:09:00Z">
        <w:r w:rsidR="00DF231D">
          <w:t>,</w:t>
        </w:r>
      </w:ins>
      <w:r w:rsidR="0005331E" w:rsidRPr="00F04A81">
        <w:t xml:space="preserve"> but not stopped</w:t>
      </w:r>
      <w:r w:rsidR="005F5167" w:rsidRPr="00F04A81">
        <w:t xml:space="preserve"> </w:t>
      </w:r>
      <w:r w:rsidR="0005331E" w:rsidRPr="00F04A81">
        <w:t xml:space="preserve">increase in mean length </w:t>
      </w:r>
      <w:r w:rsidR="007F68E2" w:rsidRPr="00F04A81">
        <w:t>(</w:t>
      </w:r>
      <w:r w:rsidR="005F5167" w:rsidRPr="00F04A81">
        <w:t>0&lt;</w:t>
      </w:r>
      <m:oMath>
        <m:r>
          <w:rPr>
            <w:rFonts w:ascii="Cambria Math" w:hAnsi="Cambria Math"/>
          </w:rPr>
          <m:t>C</m:t>
        </m:r>
      </m:oMath>
      <w:r w:rsidR="005F5167" w:rsidRPr="00F04A81">
        <w:t xml:space="preserve">&lt;1), a complete stop in </w:t>
      </w:r>
      <w:r w:rsidR="0005331E" w:rsidRPr="00F04A81">
        <w:t>the increase in mean length</w:t>
      </w:r>
      <w:r w:rsidR="005F5167" w:rsidRPr="00F04A81">
        <w:t xml:space="preserve"> (</w:t>
      </w:r>
      <m:oMath>
        <m:r>
          <w:rPr>
            <w:rFonts w:ascii="Cambria Math" w:hAnsi="Cambria Math"/>
          </w:rPr>
          <m:t>C</m:t>
        </m:r>
      </m:oMath>
      <w:r w:rsidR="0005331E" w:rsidRPr="00F04A81">
        <w:t xml:space="preserve">=1), </w:t>
      </w:r>
      <w:r w:rsidR="00F83D6B" w:rsidRPr="00F04A81">
        <w:t>or</w:t>
      </w:r>
      <w:r w:rsidR="0005331E" w:rsidRPr="00F04A81">
        <w:t xml:space="preserve"> a decrease in mean length</w:t>
      </w:r>
      <w:r w:rsidR="005B1492" w:rsidRPr="00F04A81">
        <w:t xml:space="preserve"> (</w:t>
      </w:r>
      <m:oMath>
        <m:r>
          <w:rPr>
            <w:rFonts w:ascii="Cambria Math" w:hAnsi="Cambria Math"/>
          </w:rPr>
          <m:t>C</m:t>
        </m:r>
      </m:oMath>
      <w:r w:rsidR="005B1492" w:rsidRPr="00F04A81">
        <w:t>&gt;1) during the “winter” (</w:t>
      </w:r>
      <w:del w:id="19" w:author="Author" w:date="2016-09-13T03:10:00Z">
        <w:r w:rsidR="005B1492" w:rsidRPr="00F04A81" w:rsidDel="00DF231D">
          <w:delText xml:space="preserve">Figure </w:delText>
        </w:r>
      </w:del>
      <w:ins w:id="20" w:author="Author" w:date="2016-09-13T03:10:00Z">
        <w:r w:rsidR="00DF231D" w:rsidRPr="00F04A81">
          <w:t>Fig</w:t>
        </w:r>
        <w:r w:rsidR="00DF231D">
          <w:t>.</w:t>
        </w:r>
        <w:r w:rsidR="00DF231D" w:rsidRPr="00F04A81">
          <w:t xml:space="preserve"> </w:t>
        </w:r>
      </w:ins>
      <w:r w:rsidR="005B1492" w:rsidRPr="00F04A81">
        <w:t xml:space="preserve">1).  The point where the increase in mean length is smallest is called </w:t>
      </w:r>
      <w:r w:rsidR="0005331E" w:rsidRPr="00F04A81">
        <w:t>the "winter-point" (</w:t>
      </w:r>
      <m:oMath>
        <m:r>
          <w:rPr>
            <w:rFonts w:ascii="Cambria Math" w:hAnsi="Cambria Math"/>
          </w:rPr>
          <m:t>WP</m:t>
        </m:r>
      </m:oMath>
      <w:r w:rsidR="0005331E" w:rsidRPr="00F04A81">
        <w:t>)</w:t>
      </w:r>
      <w:r w:rsidR="005B1492" w:rsidRPr="00F04A81">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F04A81">
        <w:t xml:space="preserve"> because the sine function in Equation 2 has a period (i.e., the growth period) of one year.</w:t>
      </w:r>
    </w:p>
    <w:p w14:paraId="7C56B420" w14:textId="77777777" w:rsidR="00681B21" w:rsidRPr="00F04A81" w:rsidRDefault="00993B78" w:rsidP="00F04A81">
      <w:pPr>
        <w:pStyle w:val="BodyText"/>
        <w:spacing w:line="240" w:lineRule="auto"/>
        <w:jc w:val="both"/>
      </w:pPr>
      <w:r w:rsidRPr="00F04A81">
        <w:tab/>
      </w:r>
      <w:r w:rsidR="00BB2A80" w:rsidRPr="00F04A81">
        <w:t>Pauly et al. (1992) argued that a</w:t>
      </w:r>
      <w:r w:rsidR="00EE1FBD" w:rsidRPr="00F04A81">
        <w:t xml:space="preserve"> decrease in mean length</w:t>
      </w:r>
      <w:r w:rsidR="006515CC" w:rsidRPr="00F04A81">
        <w:t xml:space="preserve"> with increasing age</w:t>
      </w:r>
      <w:r w:rsidR="00EE1FBD" w:rsidRPr="00F04A81">
        <w:t xml:space="preserve"> is unlikely for organisms whose skeletons largely preclude shrinkage</w:t>
      </w:r>
      <w:r w:rsidR="00BB2A80" w:rsidRPr="00F04A81">
        <w:t xml:space="preserve"> and, thus, values of </w:t>
      </w:r>
      <m:oMath>
        <m:r>
          <w:rPr>
            <w:rFonts w:ascii="Cambria Math" w:hAnsi="Cambria Math"/>
          </w:rPr>
          <m:t>C</m:t>
        </m:r>
      </m:oMath>
      <w:r w:rsidR="00BB2A80" w:rsidRPr="00F04A81">
        <w:t xml:space="preserve">&gt;1 </w:t>
      </w:r>
      <w:r w:rsidR="005E32C1" w:rsidRPr="00F04A81">
        <w:t>in</w:t>
      </w:r>
      <w:r w:rsidR="00BB2A80" w:rsidRPr="00F04A81">
        <w:t xml:space="preserve"> Equation </w:t>
      </w:r>
      <w:r w:rsidR="008342D6" w:rsidRPr="00F04A81">
        <w:t xml:space="preserve">2 </w:t>
      </w:r>
      <w:r w:rsidR="00BB2A80" w:rsidRPr="00F04A81">
        <w:t>were unrealistic</w:t>
      </w:r>
      <w:r w:rsidR="00851EFE" w:rsidRPr="00F04A81">
        <w:t xml:space="preserve"> for length (but not weight) data</w:t>
      </w:r>
      <w:r w:rsidR="005F4C45" w:rsidRPr="00F04A81">
        <w:t xml:space="preserve"> (however, see Nickelson and Larson</w:t>
      </w:r>
      <w:del w:id="21" w:author="Author" w:date="2016-09-13T03:10:00Z">
        <w:r w:rsidR="005F4C45" w:rsidRPr="00F04A81" w:rsidDel="00DF231D">
          <w:delText xml:space="preserve"> </w:delText>
        </w:r>
      </w:del>
      <w:ins w:id="22" w:author="Author" w:date="2016-09-13T03:10:00Z">
        <w:r w:rsidR="00DF231D">
          <w:t xml:space="preserve">, </w:t>
        </w:r>
      </w:ins>
      <w:del w:id="23" w:author="Author" w:date="2016-09-13T03:10:00Z">
        <w:r w:rsidR="005F4C45" w:rsidRPr="00F04A81" w:rsidDel="00DF231D">
          <w:delText>(</w:delText>
        </w:r>
      </w:del>
      <w:r w:rsidR="005F4C45" w:rsidRPr="00F04A81">
        <w:t>1974</w:t>
      </w:r>
      <w:del w:id="24" w:author="Author" w:date="2016-09-13T03:10:00Z">
        <w:r w:rsidR="005F4C45" w:rsidRPr="00F04A81" w:rsidDel="00DF231D">
          <w:delText xml:space="preserve">), </w:delText>
        </w:r>
      </w:del>
      <w:ins w:id="25" w:author="Author" w:date="2016-09-13T03:10:00Z">
        <w:r w:rsidR="00DF231D">
          <w:t>;</w:t>
        </w:r>
        <w:r w:rsidR="00DF231D" w:rsidRPr="00F04A81">
          <w:t xml:space="preserve"> </w:t>
        </w:r>
      </w:ins>
      <w:r w:rsidR="005F4C45" w:rsidRPr="00F04A81">
        <w:t>Huusko et al</w:t>
      </w:r>
      <w:r w:rsidR="00851E08" w:rsidRPr="00F04A81">
        <w:t>.</w:t>
      </w:r>
      <w:ins w:id="26" w:author="Author" w:date="2016-09-13T03:10:00Z">
        <w:r w:rsidR="00DF231D">
          <w:t>,</w:t>
        </w:r>
      </w:ins>
      <w:r w:rsidR="005F4C45" w:rsidRPr="00F04A81">
        <w:t xml:space="preserve"> </w:t>
      </w:r>
      <w:del w:id="27" w:author="Author" w:date="2016-09-13T03:10:00Z">
        <w:r w:rsidR="005F4C45" w:rsidRPr="00F04A81" w:rsidDel="00DF231D">
          <w:delText>(</w:delText>
        </w:r>
      </w:del>
      <w:r w:rsidR="005F4C45" w:rsidRPr="00F04A81">
        <w:t>2011</w:t>
      </w:r>
      <w:del w:id="28" w:author="Author" w:date="2016-09-13T03:10:00Z">
        <w:r w:rsidR="005F4C45" w:rsidRPr="00F04A81" w:rsidDel="00DF231D">
          <w:delText>)</w:delText>
        </w:r>
        <w:r w:rsidR="00851E08" w:rsidRPr="00F04A81" w:rsidDel="00DF231D">
          <w:delText>,</w:delText>
        </w:r>
        <w:r w:rsidR="004503DD" w:rsidRPr="00F04A81" w:rsidDel="00DF231D">
          <w:delText xml:space="preserve"> </w:delText>
        </w:r>
      </w:del>
      <w:r w:rsidR="005F4C45" w:rsidRPr="00F04A81">
        <w:t>and Garcia-Berthou et al.</w:t>
      </w:r>
      <w:ins w:id="29" w:author="Author" w:date="2016-09-13T03:10:00Z">
        <w:r w:rsidR="00DF231D">
          <w:t>,</w:t>
        </w:r>
      </w:ins>
      <w:r w:rsidR="005F4C45" w:rsidRPr="00F04A81">
        <w:t xml:space="preserve"> </w:t>
      </w:r>
      <w:del w:id="30" w:author="Author" w:date="2016-09-13T03:10:00Z">
        <w:r w:rsidR="005F4C45" w:rsidRPr="00F04A81" w:rsidDel="00DF231D">
          <w:delText>(</w:delText>
        </w:r>
      </w:del>
      <w:r w:rsidR="005F4C45" w:rsidRPr="00F04A81">
        <w:t>2012</w:t>
      </w:r>
      <w:del w:id="31" w:author="Author" w:date="2016-09-13T03:10:00Z">
        <w:r w:rsidR="005F4C45" w:rsidRPr="00F04A81" w:rsidDel="00DF231D">
          <w:delText>)</w:delText>
        </w:r>
      </w:del>
      <w:r w:rsidR="005F4C45" w:rsidRPr="00F04A81">
        <w:t>)</w:t>
      </w:r>
      <w:r w:rsidR="00EE1FBD" w:rsidRPr="00F04A81">
        <w:t xml:space="preserve">. </w:t>
      </w:r>
      <w:r w:rsidR="00161502" w:rsidRPr="00F04A81">
        <w:t xml:space="preserve"> </w:t>
      </w:r>
      <w:r w:rsidR="00EE1FBD" w:rsidRPr="00F04A81">
        <w:t xml:space="preserve">Pauly </w:t>
      </w:r>
      <w:r w:rsidR="001A224D" w:rsidRPr="00F04A81">
        <w:t>et al.</w:t>
      </w:r>
      <w:r w:rsidR="00EE1FBD" w:rsidRPr="00F04A81">
        <w:t xml:space="preserve"> (1992) </w:t>
      </w:r>
      <w:r w:rsidR="00BB2A80" w:rsidRPr="00F04A81">
        <w:t xml:space="preserve">then proposed a </w:t>
      </w:r>
      <w:r w:rsidR="00EE1FBD" w:rsidRPr="00F04A81">
        <w:t>modi</w:t>
      </w:r>
      <w:r w:rsidR="00BB2A80" w:rsidRPr="00F04A81">
        <w:t>fication to</w:t>
      </w:r>
      <w:r w:rsidR="003940C2" w:rsidRPr="00F04A81">
        <w:t xml:space="preserve"> Equation 2 t</w:t>
      </w:r>
      <w:r w:rsidR="00BB2A80" w:rsidRPr="00F04A81">
        <w:t>hat</w:t>
      </w:r>
      <w:r w:rsidR="003940C2" w:rsidRPr="00F04A81">
        <w:t xml:space="preserve"> include</w:t>
      </w:r>
      <w:r w:rsidR="00BB2A80" w:rsidRPr="00F04A81">
        <w:t>d</w:t>
      </w:r>
      <w:r w:rsidR="003940C2" w:rsidRPr="00F04A81">
        <w:t xml:space="preserve"> a </w:t>
      </w:r>
      <w:r w:rsidR="00EE1FBD" w:rsidRPr="00F04A81">
        <w:t xml:space="preserve">no-growth period where mean length was not allowed to decrease. </w:t>
      </w:r>
      <w:r w:rsidR="00161502" w:rsidRPr="00F04A81">
        <w:t xml:space="preserve"> </w:t>
      </w:r>
      <w:r w:rsidR="00EE1FBD" w:rsidRPr="00F04A81">
        <w:t xml:space="preserve">Specifically, their modification </w:t>
      </w:r>
      <w:del w:id="32" w:author="Author" w:date="2016-09-13T03:10:00Z">
        <w:r w:rsidR="00EE1FBD" w:rsidRPr="00F04A81" w:rsidDel="00DF231D">
          <w:delText>is</w:delText>
        </w:r>
      </w:del>
      <w:ins w:id="33" w:author="Author" w:date="2016-09-13T03:10:00Z">
        <w:r w:rsidR="00DF231D">
          <w:t>was</w:t>
        </w:r>
      </w:ins>
      <w:ins w:id="34" w:author="Author" w:date="2016-09-13T03:42:00Z">
        <w:r w:rsidR="0046735B">
          <w:t>:</w:t>
        </w:r>
      </w:ins>
    </w:p>
    <w:p w14:paraId="2549184D" w14:textId="77777777" w:rsidR="007F40F9" w:rsidRDefault="001E300F" w:rsidP="007F40F9">
      <w:pPr>
        <w:pStyle w:val="equation"/>
        <w:spacing w:before="120" w:after="120" w:line="240" w:lineRule="auto"/>
        <w:jc w:val="both"/>
        <w:pPrChange w:id="35" w:author="Author" w:date="2016-09-13T03:10:00Z">
          <w:pPr>
            <w:pStyle w:val="equation"/>
            <w:spacing w:line="240" w:lineRule="auto"/>
            <w:jc w:val="both"/>
          </w:pPr>
        </w:pPrChange>
      </w:pPr>
      <w:r w:rsidRPr="00F04A81">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rsidRPr="00F04A81">
        <w:tab/>
      </w:r>
      <w:r w:rsidR="003940C2" w:rsidRPr="00F04A81">
        <w:t>(3</w:t>
      </w:r>
      <w:r w:rsidRPr="00F04A81">
        <w:t>)</w:t>
      </w:r>
    </w:p>
    <w:p w14:paraId="00361260" w14:textId="77777777" w:rsidR="00681B21" w:rsidRPr="00F04A81" w:rsidRDefault="00B57D24" w:rsidP="00F04A81">
      <w:pPr>
        <w:pStyle w:val="BodyText"/>
        <w:spacing w:line="240" w:lineRule="auto"/>
        <w:jc w:val="both"/>
      </w:pPr>
      <w:r w:rsidRPr="00F04A81">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sidRPr="00F04A81">
        <w:rPr>
          <w:rFonts w:eastAsiaTheme="minorEastAsia"/>
        </w:rPr>
        <w:t xml:space="preserve">.  In Equation 3, </w:t>
      </w:r>
      <m:oMath>
        <m:r>
          <w:rPr>
            <w:rFonts w:ascii="Cambria Math" w:hAnsi="Cambria Math"/>
          </w:rPr>
          <m:t>NGT</m:t>
        </m:r>
      </m:oMath>
      <w:r w:rsidR="00EE1FBD" w:rsidRPr="00F04A81">
        <w:t xml:space="preserve"> is the </w:t>
      </w:r>
      <w:r w:rsidR="008342D6" w:rsidRPr="00F04A81">
        <w:t>“no-growth time”</w:t>
      </w:r>
      <w:r w:rsidR="00EE1FBD" w:rsidRPr="00F04A81">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rsidRPr="00F04A81">
        <w:t xml:space="preserve"> is found by “</w:t>
      </w:r>
      <w:r w:rsidR="00EE1FBD" w:rsidRPr="00F04A81">
        <w:t>subtracting from the real age (</w:t>
      </w:r>
      <m:oMath>
        <m:r>
          <w:rPr>
            <w:rFonts w:ascii="Cambria Math" w:hAnsi="Cambria Math"/>
          </w:rPr>
          <m:t>t</m:t>
        </m:r>
      </m:oMath>
      <w:r w:rsidR="00EE1FBD" w:rsidRPr="00F04A81">
        <w:t xml:space="preserve">) the total no-growth time occurring up to age </w:t>
      </w:r>
      <m:oMath>
        <m:r>
          <w:rPr>
            <w:rFonts w:ascii="Cambria Math" w:hAnsi="Cambria Math"/>
          </w:rPr>
          <m:t>t</m:t>
        </m:r>
      </m:oMath>
      <w:r w:rsidR="008342D6" w:rsidRPr="00F04A81">
        <w:rPr>
          <w:rFonts w:eastAsiaTheme="minorEastAsia"/>
        </w:rPr>
        <w:t>”</w:t>
      </w:r>
      <w:r w:rsidR="00EE1FBD" w:rsidRPr="00F04A81">
        <w:t xml:space="preserve"> (Pauly </w:t>
      </w:r>
      <w:r w:rsidR="001A224D" w:rsidRPr="00F04A81">
        <w:t>et al.</w:t>
      </w:r>
      <w:r w:rsidR="00851E08" w:rsidRPr="00F04A81">
        <w:t>,</w:t>
      </w:r>
      <w:r w:rsidR="00EE1FBD" w:rsidRPr="00F04A81">
        <w:t xml:space="preserve"> 1992). </w:t>
      </w:r>
      <w:r w:rsidRPr="00F04A81">
        <w:t xml:space="preserve"> </w:t>
      </w:r>
      <w:r w:rsidR="00EE1FBD" w:rsidRPr="00F04A81">
        <w:t xml:space="preserve">Furthermore, </w:t>
      </w:r>
      <w:r w:rsidR="006A0DEC" w:rsidRPr="00F04A81">
        <w:t xml:space="preserve"> </w:t>
      </w:r>
      <w:r w:rsidR="008342D6" w:rsidRPr="00F04A81">
        <w:t xml:space="preserve">because </w:t>
      </w:r>
      <w:r w:rsidR="00EE1FBD" w:rsidRPr="00F04A81">
        <w:t xml:space="preserve">the units of </w:t>
      </w:r>
      <m:oMath>
        <m:r>
          <w:rPr>
            <w:rFonts w:ascii="Cambria Math" w:hAnsi="Cambria Math"/>
          </w:rPr>
          <m:t>K</m:t>
        </m:r>
      </m:oMath>
      <w:r w:rsidR="00EE1FBD" w:rsidRPr="00F04A81">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F04A81">
        <w:t xml:space="preserve"> in Equation </w:t>
      </w:r>
      <w:r w:rsidR="003940C2" w:rsidRPr="00F04A81">
        <w:t>2</w:t>
      </w:r>
      <w:r w:rsidR="00EE1FBD" w:rsidRPr="00F04A81">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rsidRPr="00F04A81">
        <w:t xml:space="preserve"> in Equation 3</w:t>
      </w:r>
      <w:r w:rsidR="008342D6" w:rsidRPr="00F04A81">
        <w:t>, Pauly et al. (1992)</w:t>
      </w:r>
      <w:r w:rsidR="00EE1FBD" w:rsidRPr="00F04A81">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rsidRPr="00F04A81">
        <w:t xml:space="preserve"> in Equation 3</w:t>
      </w:r>
      <w:r w:rsidR="008342D6" w:rsidRPr="00F04A81">
        <w:t xml:space="preserve"> to minimize confusion</w:t>
      </w:r>
      <w:r w:rsidR="00645854" w:rsidRPr="00F04A81">
        <w:t xml:space="preserve"> with </w:t>
      </w:r>
      <m:oMath>
        <m:r>
          <w:rPr>
            <w:rFonts w:ascii="Cambria Math" w:hAnsi="Cambria Math"/>
          </w:rPr>
          <m:t>K</m:t>
        </m:r>
      </m:oMath>
      <w:r w:rsidR="00E5554E" w:rsidRPr="00F04A81">
        <w:t xml:space="preserve"> </w:t>
      </w:r>
      <w:r w:rsidR="005E32C1" w:rsidRPr="00F04A81">
        <w:t>in</w:t>
      </w:r>
      <w:r w:rsidR="00645854" w:rsidRPr="00F04A81">
        <w:t xml:space="preserve"> Equation 2</w:t>
      </w:r>
      <w:r w:rsidR="008342D6" w:rsidRPr="00F04A81">
        <w:t>.</w:t>
      </w:r>
    </w:p>
    <w:p w14:paraId="356B9C88" w14:textId="77777777" w:rsidR="00681B21" w:rsidRPr="00F04A81" w:rsidRDefault="008342D6" w:rsidP="00F04A81">
      <w:pPr>
        <w:pStyle w:val="BodyText"/>
        <w:spacing w:line="240" w:lineRule="auto"/>
        <w:jc w:val="both"/>
      </w:pPr>
      <w:r w:rsidRPr="00F04A81">
        <w:lastRenderedPageBreak/>
        <w:tab/>
      </w:r>
      <w:r w:rsidR="00EE1FBD" w:rsidRPr="00F04A81">
        <w:t xml:space="preserve">Pauly </w:t>
      </w:r>
      <w:r w:rsidR="001A224D" w:rsidRPr="00F04A81">
        <w:t>et al.</w:t>
      </w:r>
      <w:r w:rsidR="003940C2" w:rsidRPr="00F04A81">
        <w:t xml:space="preserve"> (1992) devised Equation 3</w:t>
      </w:r>
      <w:r w:rsidR="00EE1FBD" w:rsidRPr="00F04A81">
        <w:t xml:space="preserve"> </w:t>
      </w:r>
      <w:r w:rsidR="005E32C1" w:rsidRPr="00F04A81">
        <w:t xml:space="preserve">from Equation 2 </w:t>
      </w:r>
      <w:r w:rsidR="00EE1FBD" w:rsidRPr="00F04A81">
        <w:t xml:space="preserve">by assuming </w:t>
      </w:r>
      <m:oMath>
        <m:r>
          <w:rPr>
            <w:rFonts w:ascii="Cambria Math" w:hAnsi="Cambria Math"/>
          </w:rPr>
          <m:t>C</m:t>
        </m:r>
      </m:oMath>
      <w:r w:rsidR="00EE1FBD" w:rsidRPr="00F04A81">
        <w:t xml:space="preserve">=1 and replacing </w:t>
      </w:r>
      <m:oMath>
        <m:r>
          <w:rPr>
            <w:rFonts w:ascii="Cambria Math" w:hAnsi="Cambria Math"/>
          </w:rPr>
          <m:t>2π</m:t>
        </m:r>
      </m:oMath>
      <w:r w:rsidR="003940C2" w:rsidRPr="00F04A81">
        <w:t xml:space="preserve"> </w:t>
      </w:r>
      <w:r w:rsidR="00EE1FBD" w:rsidRPr="00F04A81">
        <w:t xml:space="preserve">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F04A81">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F04A81">
        <w:t xml:space="preserve"> only operates during the growth period). </w:t>
      </w:r>
      <w:r w:rsidR="006601DC" w:rsidRPr="00F04A81">
        <w:t xml:space="preserve"> </w:t>
      </w:r>
      <w:r w:rsidR="00EE1FBD" w:rsidRPr="00F04A81">
        <w:t xml:space="preserve">Their modification may be described geometrically (though not algorithmically) in two steps. </w:t>
      </w:r>
      <w:r w:rsidR="006601DC" w:rsidRPr="00F04A81">
        <w:t xml:space="preserve"> </w:t>
      </w:r>
      <w:r w:rsidR="003940C2" w:rsidRPr="00F04A81">
        <w:t>First, Equation 2</w:t>
      </w:r>
      <w:r w:rsidR="00EE1FBD" w:rsidRPr="00F04A81">
        <w:t xml:space="preserve"> with (fixed) </w:t>
      </w:r>
      <m:oMath>
        <m:r>
          <w:rPr>
            <w:rFonts w:ascii="Cambria Math" w:hAnsi="Cambria Math"/>
          </w:rPr>
          <m:t>C</m:t>
        </m:r>
      </m:oMath>
      <w:r w:rsidR="00EE1FBD" w:rsidRPr="00F04A81">
        <w:t xml:space="preserve">=1 is fit to the observed lengths and ages that have had the cumulative </w:t>
      </w:r>
      <m:oMath>
        <m:r>
          <w:rPr>
            <w:rFonts w:ascii="Cambria Math" w:hAnsi="Cambria Math"/>
          </w:rPr>
          <m:t>NGT</m:t>
        </m:r>
      </m:oMath>
      <w:r w:rsidR="00EE1FBD" w:rsidRPr="00F04A81">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F04A81">
        <w:t xml:space="preserve">). </w:t>
      </w:r>
      <w:r w:rsidR="006601DC" w:rsidRPr="00F04A81">
        <w:t xml:space="preserve"> </w:t>
      </w:r>
      <w:r w:rsidR="00EE1FBD" w:rsidRPr="00F04A81">
        <w:t xml:space="preserve">This growth trajectory is then separated at each </w:t>
      </w:r>
      <m:oMath>
        <m:r>
          <w:rPr>
            <w:rFonts w:ascii="Cambria Math" w:hAnsi="Cambria Math"/>
          </w:rPr>
          <m:t>WP</m:t>
        </m:r>
      </m:oMath>
      <w:r w:rsidR="00EE1FBD" w:rsidRPr="00F04A81">
        <w:t xml:space="preserve"> and horizontal segments that are </w:t>
      </w:r>
      <m:oMath>
        <m:r>
          <w:rPr>
            <w:rFonts w:ascii="Cambria Math" w:hAnsi="Cambria Math"/>
          </w:rPr>
          <m:t>NGT</m:t>
        </m:r>
      </m:oMath>
      <w:r w:rsidR="00EE1FBD" w:rsidRPr="00F04A81">
        <w:t xml:space="preserve"> units long are inserted at these points. </w:t>
      </w:r>
      <w:r w:rsidR="006601DC" w:rsidRPr="00F04A81">
        <w:t xml:space="preserve"> </w:t>
      </w:r>
      <w:r w:rsidR="00EE1FBD" w:rsidRPr="00F04A81">
        <w:t>This forms a growth trajectory</w:t>
      </w:r>
      <w:r w:rsidR="005E32C1" w:rsidRPr="00F04A81">
        <w:t xml:space="preserve"> over the real ages (</w:t>
      </w:r>
      <m:oMath>
        <m:r>
          <w:rPr>
            <w:rFonts w:ascii="Cambria Math" w:hAnsi="Cambria Math"/>
          </w:rPr>
          <m:t>t</m:t>
        </m:r>
      </m:oMath>
      <w:r w:rsidR="005E32C1" w:rsidRPr="00F04A81">
        <w:t>)</w:t>
      </w:r>
      <w:r w:rsidR="00EE1FBD" w:rsidRPr="00F04A81">
        <w:t xml:space="preserve"> that smoothly transitions into and out of the no-growth periods (</w:t>
      </w:r>
      <w:del w:id="36" w:author="Author" w:date="2016-09-13T03:43:00Z">
        <w:r w:rsidR="00EE1FBD" w:rsidRPr="00F04A81" w:rsidDel="0046735B">
          <w:delText xml:space="preserve">Figure </w:delText>
        </w:r>
      </w:del>
      <w:ins w:id="37" w:author="Author" w:date="2016-09-13T03:43:00Z">
        <w:r w:rsidR="0046735B" w:rsidRPr="00F04A81">
          <w:t>Fig</w:t>
        </w:r>
        <w:r w:rsidR="0046735B">
          <w:t>.</w:t>
        </w:r>
        <w:r w:rsidR="0046735B" w:rsidRPr="00F04A81">
          <w:t xml:space="preserve"> </w:t>
        </w:r>
      </w:ins>
      <w:r w:rsidR="00EE1FBD" w:rsidRPr="00F04A81">
        <w:t>2).</w:t>
      </w:r>
    </w:p>
    <w:p w14:paraId="7C60D4F6" w14:textId="77777777" w:rsidR="00050EAC" w:rsidRPr="00F04A81" w:rsidRDefault="00050EAC" w:rsidP="00F04A81">
      <w:pPr>
        <w:pStyle w:val="BodyText"/>
        <w:spacing w:line="240" w:lineRule="auto"/>
        <w:jc w:val="both"/>
      </w:pPr>
      <w:r w:rsidRPr="00F04A81">
        <w:tab/>
        <w:t>The growth function in Pauly et al. (1992) does not appear to have been widely used.  Pauly et al. (1992) has been cited at least 70 times (from Google Scholar and ResearchGate searches on 31-May-16); though it appears that only two of 43</w:t>
      </w:r>
      <w:r w:rsidR="007B336C" w:rsidRPr="00F04A81">
        <w:t xml:space="preserve"> English</w:t>
      </w:r>
      <w:r w:rsidRPr="00F04A81">
        <w:t xml:space="preserve"> journal</w:t>
      </w:r>
      <w:r w:rsidR="007B336C" w:rsidRPr="00F04A81">
        <w:t xml:space="preserve"> citations</w:t>
      </w:r>
      <w:r w:rsidRPr="00F04A81">
        <w:t xml:space="preserve"> (excludes </w:t>
      </w:r>
      <w:r w:rsidR="007B336C" w:rsidRPr="00F04A81">
        <w:t>book, dissertation</w:t>
      </w:r>
      <w:r w:rsidRPr="00F04A81">
        <w:t xml:space="preserve">, </w:t>
      </w:r>
      <w:r w:rsidR="007B336C" w:rsidRPr="00F04A81">
        <w:t>report</w:t>
      </w:r>
      <w:r w:rsidRPr="00F04A81">
        <w:t xml:space="preserve">, other non-journal citations, and journals not published in English) actually fit Equation 3 to data.  Of these, Chatzinikolaou and Richardson (2008) used the special purpose LFDA software (www.mrag.co.uk/resources/lfda-version-50) to fit Equation 3 to length frequency data, whereas it is not clear how Beguer et al. (2011) fit the function, though they </w:t>
      </w:r>
      <w:del w:id="38" w:author="Author" w:date="2016-09-13T03:44:00Z">
        <w:r w:rsidRPr="00F04A81" w:rsidDel="0046735B">
          <w:delText xml:space="preserve">did fix </w:delText>
        </w:r>
      </w:del>
      <w:ins w:id="39" w:author="Author" w:date="2016-09-13T03:44:00Z">
        <w:r w:rsidR="0046735B">
          <w:t>pre-specified rather than estimated</w:t>
        </w:r>
        <w:r w:rsidR="0046735B" w:rsidRPr="00F04A81">
          <w:t xml:space="preserve"> </w:t>
        </w:r>
      </w:ins>
      <m:oMath>
        <m:sSub>
          <m:sSubPr>
            <m:ctrlPr>
              <w:rPr>
                <w:rFonts w:ascii="Cambria Math" w:hAnsi="Cambria Math"/>
              </w:rPr>
            </m:ctrlPr>
          </m:sSubPr>
          <m:e>
            <m:r>
              <w:rPr>
                <w:rFonts w:ascii="Cambria Math" w:hAnsi="Cambria Math"/>
              </w:rPr>
              <m:t>L</m:t>
            </m:r>
          </m:e>
          <m:sub>
            <m:r>
              <w:rPr>
                <w:rFonts w:ascii="Cambria Math" w:hAnsi="Cambria Math"/>
              </w:rPr>
              <m:t>∞</m:t>
            </m:r>
          </m:sub>
        </m:sSub>
      </m:oMath>
      <w:del w:id="40" w:author="Author" w:date="2016-09-13T03:44:00Z">
        <w:r w:rsidRPr="00F04A81" w:rsidDel="0046735B">
          <w:delText xml:space="preserve"> to a constant value</w:delText>
        </w:r>
      </w:del>
      <w:r w:rsidRPr="00F04A81">
        <w:t>.</w:t>
      </w:r>
    </w:p>
    <w:p w14:paraId="29D6DB81" w14:textId="77777777" w:rsidR="00681B21" w:rsidRPr="00F04A81" w:rsidRDefault="00993B78" w:rsidP="00F04A81">
      <w:pPr>
        <w:pStyle w:val="BodyText"/>
        <w:spacing w:line="240" w:lineRule="auto"/>
        <w:jc w:val="both"/>
      </w:pPr>
      <w:r w:rsidRPr="00F04A81">
        <w:tab/>
      </w:r>
      <w:r w:rsidR="007B336C" w:rsidRPr="00F04A81">
        <w:t xml:space="preserve">Perhaps the growth function of Pauly et al. (1992) has not been widely adopted because it is not clear how to actually fit the function to length-at-age data.  </w:t>
      </w:r>
      <w:r w:rsidR="00EE1FBD" w:rsidRPr="00F04A81">
        <w:t xml:space="preserve">Pauly </w:t>
      </w:r>
      <w:r w:rsidR="001A224D" w:rsidRPr="00F04A81">
        <w:t>et al.</w:t>
      </w:r>
      <w:r w:rsidR="00EE1FBD" w:rsidRPr="00F04A81">
        <w:t xml:space="preserve"> (1992) provided a</w:t>
      </w:r>
      <w:r w:rsidR="00810007" w:rsidRPr="00F04A81">
        <w:t xml:space="preserve"> then ubiquitous</w:t>
      </w:r>
      <w:ins w:id="41" w:author="Author" w:date="2016-09-13T03:44:00Z">
        <w:r w:rsidR="0046735B">
          <w:t>,</w:t>
        </w:r>
      </w:ins>
      <w:r w:rsidR="00810007" w:rsidRPr="00F04A81">
        <w:t xml:space="preserve"> but now obsolete</w:t>
      </w:r>
      <w:ins w:id="42" w:author="Author" w:date="2016-09-13T03:44:00Z">
        <w:r w:rsidR="0046735B">
          <w:t>,</w:t>
        </w:r>
      </w:ins>
      <w:r w:rsidR="00810007" w:rsidRPr="00F04A81">
        <w:t xml:space="preserve"> 3</w:t>
      </w:r>
      <w:r w:rsidR="00851EFE" w:rsidRPr="00F04A81">
        <w:t>.5-in</w:t>
      </w:r>
      <w:r w:rsidR="00810007" w:rsidRPr="00F04A81">
        <w:t xml:space="preserve"> </w:t>
      </w:r>
      <w:r w:rsidR="00851EFE" w:rsidRPr="00F04A81">
        <w:t>“</w:t>
      </w:r>
      <w:r w:rsidR="00EE1FBD" w:rsidRPr="00F04A81">
        <w:t>diskette</w:t>
      </w:r>
      <w:r w:rsidR="00851EFE" w:rsidRPr="00F04A81">
        <w:t>”</w:t>
      </w:r>
      <w:r w:rsidR="00EE1FBD" w:rsidRPr="00F04A81">
        <w:t xml:space="preserve"> </w:t>
      </w:r>
      <w:r w:rsidR="00561CBE" w:rsidRPr="00F04A81">
        <w:t xml:space="preserve">with </w:t>
      </w:r>
      <w:r w:rsidR="00EE1FBD" w:rsidRPr="00F04A81">
        <w:t>a computer program to estim</w:t>
      </w:r>
      <w:r w:rsidR="003940C2" w:rsidRPr="00F04A81">
        <w:t>ate the parameters of Equation 3</w:t>
      </w:r>
      <w:del w:id="43" w:author="Author" w:date="2016-09-13T03:44:00Z">
        <w:r w:rsidR="00810007" w:rsidRPr="00F04A81" w:rsidDel="0046735B">
          <w:delText>; h</w:delText>
        </w:r>
      </w:del>
      <w:ins w:id="44" w:author="Author" w:date="2016-09-13T03:44:00Z">
        <w:r w:rsidR="0046735B">
          <w:t>. H</w:t>
        </w:r>
      </w:ins>
      <w:r w:rsidR="00810007" w:rsidRPr="00F04A81">
        <w:t xml:space="preserve">owever, the last </w:t>
      </w:r>
      <w:r w:rsidR="00851EFE" w:rsidRPr="00F04A81">
        <w:t>diskette</w:t>
      </w:r>
      <w:r w:rsidR="00810007" w:rsidRPr="00F04A81">
        <w:t xml:space="preserve"> has been lost </w:t>
      </w:r>
      <w:r w:rsidR="00EE1FBD" w:rsidRPr="00F04A81">
        <w:t xml:space="preserve">and the source code is no longer available (D. Pauly, pers. comm.). </w:t>
      </w:r>
      <w:r w:rsidR="006601DC" w:rsidRPr="00F04A81">
        <w:t xml:space="preserve"> </w:t>
      </w:r>
      <w:r w:rsidR="00EE1FBD" w:rsidRPr="00F04A81">
        <w:t xml:space="preserve">Pauly </w:t>
      </w:r>
      <w:r w:rsidR="001A224D" w:rsidRPr="00F04A81">
        <w:t>et al.</w:t>
      </w:r>
      <w:r w:rsidR="00EE1FBD" w:rsidRPr="00F04A81">
        <w:t xml:space="preserve"> (1992) did describe the operations performed by their program, but there is no</w:t>
      </w:r>
      <w:r w:rsidR="00F241B9" w:rsidRPr="00F04A81">
        <w:t xml:space="preserve"> equation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F241B9" w:rsidRPr="00F04A81">
        <w:t xml:space="preserve"> or</w:t>
      </w:r>
      <w:r w:rsidR="00EE1FBD" w:rsidRPr="00F04A81">
        <w:t xml:space="preserve"> </w:t>
      </w:r>
      <w:r w:rsidR="00071681" w:rsidRPr="00F04A81">
        <w:t xml:space="preserve">detailed </w:t>
      </w:r>
      <w:r w:rsidR="00EE1FBD" w:rsidRPr="00F04A81">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F04A81">
        <w:t xml:space="preserve"> </w:t>
      </w:r>
      <w:r w:rsidR="00071681" w:rsidRPr="00F04A81">
        <w:t>should be</w:t>
      </w:r>
      <w:r w:rsidR="00EE1FBD" w:rsidRPr="00F04A81">
        <w:t xml:space="preserve"> operationalized. </w:t>
      </w:r>
      <w:r w:rsidR="006601DC" w:rsidRPr="00F04A81">
        <w:t xml:space="preserve"> </w:t>
      </w:r>
      <w:r w:rsidR="00F241B9" w:rsidRPr="00F04A81">
        <w:t xml:space="preserve">This lack of specificity may </w:t>
      </w:r>
      <w:r w:rsidR="007660B3" w:rsidRPr="00F04A81">
        <w:t>limit use of Equation 3</w:t>
      </w:r>
      <w:r w:rsidR="00F241B9" w:rsidRPr="00F04A81">
        <w:t xml:space="preserve"> </w:t>
      </w:r>
      <w:r w:rsidR="005E71F8" w:rsidRPr="00F04A81">
        <w:t>because</w:t>
      </w:r>
      <w:r w:rsidR="00422DDF" w:rsidRPr="00F04A81">
        <w:t xml:space="preserve"> the relationship between </w:t>
      </w:r>
      <m:oMath>
        <m:r>
          <w:rPr>
            <w:rFonts w:ascii="Cambria Math" w:hAnsi="Cambria Math"/>
          </w:rPr>
          <m:t>t</m:t>
        </m:r>
      </m:oMath>
      <w:r w:rsidR="00422DDF" w:rsidRPr="00F04A81">
        <w:t xml:space="preserv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22DDF" w:rsidRPr="00F04A81">
        <w:t xml:space="preserve"> is not </w:t>
      </w:r>
      <w:r w:rsidR="009B32E3" w:rsidRPr="00F04A81">
        <w:t xml:space="preserve">a simple </w:t>
      </w:r>
      <w:r w:rsidR="00422DDF" w:rsidRPr="00F04A81">
        <w:t>linear</w:t>
      </w:r>
      <w:r w:rsidR="009B32E3" w:rsidRPr="00F04A81">
        <w:t xml:space="preserve"> shift in scale</w:t>
      </w:r>
      <w:r w:rsidR="00422DDF" w:rsidRPr="00F04A81">
        <w:t xml:space="preserve">, is not one-to-one, and depends on how </w:t>
      </w:r>
      <m:oMath>
        <m:r>
          <w:rPr>
            <w:rFonts w:ascii="Cambria Math" w:hAnsi="Cambria Math"/>
          </w:rPr>
          <m:t>t</m:t>
        </m:r>
      </m:oMath>
      <w:r w:rsidR="00422DDF" w:rsidRPr="00F04A81">
        <w:t xml:space="preserve"> relates to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B32E3" w:rsidRPr="00F04A81">
        <w:rPr>
          <w:rFonts w:eastAsiaTheme="minorEastAsia"/>
        </w:rPr>
        <w:t xml:space="preserve">, </w:t>
      </w:r>
      <m:oMath>
        <m:r>
          <w:rPr>
            <w:rFonts w:ascii="Cambria Math" w:hAnsi="Cambria Math"/>
          </w:rPr>
          <m:t>NGT</m:t>
        </m:r>
      </m:oMath>
      <w:r w:rsidR="009B32E3" w:rsidRPr="00F04A81">
        <w:t xml:space="preserve">, and the number of completed </w:t>
      </w:r>
      <w:r w:rsidR="00D83C74" w:rsidRPr="00F04A81">
        <w:t xml:space="preserve">no-growth periods prior to </w:t>
      </w:r>
      <m:oMath>
        <m:r>
          <w:rPr>
            <w:rFonts w:ascii="Cambria Math" w:hAnsi="Cambria Math"/>
          </w:rPr>
          <m:t>t</m:t>
        </m:r>
      </m:oMath>
      <w:r w:rsidR="00D83C74" w:rsidRPr="00F04A81">
        <w:t>.</w:t>
      </w:r>
      <w:r w:rsidR="00EE1FBD" w:rsidRPr="00F04A81">
        <w:t xml:space="preserve"> </w:t>
      </w:r>
    </w:p>
    <w:p w14:paraId="32AF9A56" w14:textId="77777777" w:rsidR="00FA7F9C" w:rsidRPr="00F04A81" w:rsidRDefault="00993B78" w:rsidP="00F04A81">
      <w:pPr>
        <w:pStyle w:val="BodyText"/>
        <w:spacing w:line="240" w:lineRule="auto"/>
        <w:jc w:val="both"/>
      </w:pPr>
      <w:r w:rsidRPr="00F04A81">
        <w:tab/>
      </w:r>
      <w:r w:rsidR="00EE1FBD" w:rsidRPr="00F04A81">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F04A81">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rsidRPr="00F04A81">
        <w:t xml:space="preserve"> </w:t>
      </w:r>
      <w:r w:rsidR="005F4C45" w:rsidRPr="00F04A81">
        <w:t xml:space="preserve">to be used when fitting </w:t>
      </w:r>
      <w:r w:rsidR="003940C2" w:rsidRPr="00F04A81">
        <w:t>Equation 3</w:t>
      </w:r>
      <w:r w:rsidR="00EE1FBD" w:rsidRPr="00F04A81">
        <w:t xml:space="preserve"> </w:t>
      </w:r>
      <w:r w:rsidR="005F4C45" w:rsidRPr="00F04A81">
        <w:t>to observed data</w:t>
      </w:r>
      <w:r w:rsidR="00EE1FBD" w:rsidRPr="00F04A81">
        <w:t xml:space="preserve">, and (iii) </w:t>
      </w:r>
      <w:r w:rsidR="003C70A3" w:rsidRPr="00F04A81">
        <w:t>illu</w:t>
      </w:r>
      <w:r w:rsidR="00EE1FBD" w:rsidRPr="00F04A81">
        <w:t>strate the use of this algorithm</w:t>
      </w:r>
      <w:r w:rsidR="005F4C45" w:rsidRPr="00F04A81">
        <w:t xml:space="preserve"> with real data</w:t>
      </w:r>
      <w:r w:rsidR="00EE1FBD" w:rsidRPr="00F04A81">
        <w:t>.</w:t>
      </w:r>
      <w:r w:rsidR="007B336C" w:rsidRPr="00F04A81">
        <w:t xml:space="preserve">  With this description, </w:t>
      </w:r>
      <w:r w:rsidR="0089116D" w:rsidRPr="00F04A81">
        <w:t>Equation 3 can now be implemented in more situations and rigorously compared with other growth models (e.g., Equation</w:t>
      </w:r>
      <w:r w:rsidR="005237E7" w:rsidRPr="00F04A81">
        <w:t>s 1 and</w:t>
      </w:r>
      <w:r w:rsidR="0089116D" w:rsidRPr="00F04A81">
        <w:t xml:space="preserve"> 2).</w:t>
      </w:r>
    </w:p>
    <w:p w14:paraId="15C0B11B" w14:textId="77777777" w:rsidR="00993B78" w:rsidRPr="00F04A81" w:rsidDel="0046735B" w:rsidRDefault="00993B78" w:rsidP="00F04A81">
      <w:pPr>
        <w:pStyle w:val="BodyText"/>
        <w:spacing w:line="240" w:lineRule="auto"/>
        <w:jc w:val="both"/>
        <w:rPr>
          <w:del w:id="45" w:author="Author" w:date="2016-09-13T03:45:00Z"/>
        </w:rPr>
      </w:pPr>
    </w:p>
    <w:p w14:paraId="1C5726D0" w14:textId="77777777" w:rsidR="007F40F9" w:rsidRDefault="00FA7F9C" w:rsidP="007F40F9">
      <w:pPr>
        <w:pStyle w:val="Heading1"/>
        <w:keepLines w:val="0"/>
        <w:spacing w:before="240" w:line="240" w:lineRule="auto"/>
        <w:jc w:val="both"/>
        <w:pPrChange w:id="46" w:author="Author" w:date="2016-09-13T03:45:00Z">
          <w:pPr>
            <w:pStyle w:val="Heading1"/>
            <w:spacing w:line="240" w:lineRule="auto"/>
            <w:jc w:val="both"/>
          </w:pPr>
        </w:pPrChange>
      </w:pPr>
      <w:r w:rsidRPr="00F04A81">
        <w:t>Methods</w:t>
      </w:r>
    </w:p>
    <w:p w14:paraId="5678B069" w14:textId="77777777" w:rsidR="005F4C45" w:rsidRPr="00547C78" w:rsidRDefault="005F4C45" w:rsidP="00F04A81">
      <w:pPr>
        <w:pStyle w:val="Heading2"/>
        <w:tabs>
          <w:tab w:val="left" w:pos="540"/>
        </w:tabs>
        <w:spacing w:before="0"/>
        <w:jc w:val="both"/>
        <w:rPr>
          <w:b w:val="0"/>
          <w:i/>
        </w:rPr>
      </w:pPr>
      <w:r w:rsidRPr="00547C78">
        <w:rPr>
          <w:b w:val="0"/>
          <w:i/>
        </w:rPr>
        <w:t>2.1</w:t>
      </w:r>
      <w:r w:rsidRPr="00547C78">
        <w:rPr>
          <w:b w:val="0"/>
          <w:i/>
        </w:rPr>
        <w:tab/>
        <w:t xml:space="preserve">Calculating </w:t>
      </w:r>
      <m:oMath>
        <m:sSup>
          <m:sSupPr>
            <m:ctrlPr>
              <w:rPr>
                <w:rFonts w:ascii="Cambria Math" w:hAnsi="Cambria Math"/>
                <w:b w:val="0"/>
                <w:i/>
              </w:rPr>
            </m:ctrlPr>
          </m:sSupPr>
          <m:e>
            <m:r>
              <m:rPr>
                <m:sty m:val="bi"/>
              </m:rPr>
              <w:rPr>
                <w:rFonts w:ascii="Cambria Math" w:hAnsi="Cambria Math"/>
              </w:rPr>
              <m:t>t</m:t>
            </m:r>
          </m:e>
          <m:sup>
            <m:r>
              <m:rPr>
                <m:sty m:val="bi"/>
              </m:rPr>
              <w:rPr>
                <w:rFonts w:ascii="Cambria Math" w:hAnsi="Cambria Math"/>
              </w:rPr>
              <m:t>'</m:t>
            </m:r>
          </m:sup>
        </m:sSup>
      </m:oMath>
    </w:p>
    <w:p w14:paraId="6F14847C" w14:textId="77777777" w:rsidR="005F4C45" w:rsidRPr="00F04A81" w:rsidRDefault="005F4C45" w:rsidP="00F04A81">
      <w:pPr>
        <w:pStyle w:val="FirstParagraph"/>
        <w:spacing w:line="240" w:lineRule="auto"/>
        <w:jc w:val="both"/>
      </w:pPr>
      <w:r w:rsidRPr="00F04A81">
        <w:tab/>
        <w:t xml:space="preserve">As noted by Pauly et al.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F04A81">
        <w:t xml:space="preserve"> </w:t>
      </w:r>
      <w:r w:rsidR="00142E17" w:rsidRPr="00F04A81">
        <w:t xml:space="preserve">in Equation 3 </w:t>
      </w:r>
      <w:r w:rsidRPr="00F04A81">
        <w:t>depends on the observed age (</w:t>
      </w:r>
      <m:oMath>
        <m:r>
          <w:rPr>
            <w:rFonts w:ascii="Cambria Math" w:hAnsi="Cambria Math"/>
          </w:rPr>
          <m:t>t</m:t>
        </m:r>
      </m:oMath>
      <w:r w:rsidRPr="00F04A81">
        <w:t xml:space="preserve">) and the cumulative no-growth time prior to </w:t>
      </w:r>
      <m:oMath>
        <m:r>
          <w:rPr>
            <w:rFonts w:ascii="Cambria Math" w:hAnsi="Cambria Math"/>
          </w:rPr>
          <m:t>t</m:t>
        </m:r>
      </m:oMath>
      <w:r w:rsidRPr="00F04A81">
        <w:t xml:space="preserve">.  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F04A81">
        <w:t xml:space="preserve"> also depends on the position of the no-growth period within a year.  Here, the position of the no-growth period is defined relative to</w:t>
      </w:r>
      <w:r w:rsidR="00496DAF" w:rsidRPr="00F04A81">
        <w:t xml:space="preserve"> the start of the no-growth period (SNG), which </w:t>
      </w:r>
      <w:r w:rsidR="00496DAF" w:rsidRPr="00F04A81">
        <w:rPr>
          <w:rFonts w:eastAsiaTheme="minorEastAsia"/>
        </w:rPr>
        <w:t>Chatzinikolaou and Richardson (2008</w:t>
      </w:r>
      <w:r w:rsidR="00496DAF" w:rsidRPr="00F04A81">
        <w:t xml:space="preserve">) showed to be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sidRPr="00F04A81">
        <w:rPr>
          <w:rFonts w:eastAsiaTheme="minorEastAsia"/>
        </w:rPr>
        <w:t>.  With this</w:t>
      </w:r>
      <w:r w:rsidR="005237E7" w:rsidRPr="00F04A81">
        <w:rPr>
          <w:rFonts w:eastAsiaTheme="minorEastAsia"/>
        </w:rPr>
        <w:t>,</w:t>
      </w:r>
      <w:r w:rsidR="00496DAF" w:rsidRPr="00F04A81">
        <w:rPr>
          <w:rFonts w:eastAsiaTheme="minorEastAsia"/>
        </w:rPr>
        <w:t xml:space="preserve"> </w:t>
      </w:r>
      <w:r w:rsidRPr="00F04A81">
        <w:t xml:space="preserve">the following </w:t>
      </w:r>
      <w:r w:rsidR="00FC17FF" w:rsidRPr="00F04A81">
        <w:t xml:space="preserve">six-step </w:t>
      </w:r>
      <w:r w:rsidRPr="00F04A81">
        <w:t xml:space="preserve">algorithm may be used to </w:t>
      </w:r>
      <w:r w:rsidR="00FC17FF" w:rsidRPr="00F04A81">
        <w:t>compute</w:t>
      </w:r>
      <w:r w:rsidR="004503DD" w:rsidRPr="00F04A81">
        <w:t xml:space="preserve"> </w:t>
      </w:r>
      <w:r w:rsidR="00FC17FF" w:rsidRPr="00F04A81">
        <w:t xml:space="preserve">ages adjusted for cumulative </w:t>
      </w:r>
      <m:oMath>
        <m:r>
          <w:rPr>
            <w:rFonts w:ascii="Cambria Math" w:hAnsi="Cambria Math"/>
          </w:rPr>
          <m:t>NGT</m:t>
        </m:r>
      </m:oMath>
      <w:r w:rsidR="00FC17FF" w:rsidRPr="00F04A81">
        <w:t xml:space="preserve"> prior to age </w:t>
      </w:r>
      <m:oMath>
        <m:r>
          <w:rPr>
            <w:rFonts w:ascii="Cambria Math" w:hAnsi="Cambria Math"/>
          </w:rPr>
          <m:t>t</m:t>
        </m:r>
      </m:oMath>
      <w:r w:rsidR="004503DD" w:rsidRPr="00F04A81">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sidRPr="00F04A81">
        <w:rPr>
          <w:rFonts w:eastAsiaTheme="minorEastAsia"/>
        </w:rPr>
        <w:t>)</w:t>
      </w:r>
      <w:r w:rsidR="00FC17FF" w:rsidRPr="00F04A81">
        <w:t xml:space="preserve"> </w:t>
      </w:r>
      <w:r w:rsidRPr="00F04A81">
        <w:t>from</w:t>
      </w:r>
      <w:r w:rsidR="004503DD" w:rsidRPr="00F04A81">
        <w:t xml:space="preserve"> </w:t>
      </w:r>
      <w:r w:rsidRPr="00F04A81">
        <w:t>observed ages</w:t>
      </w:r>
      <w:r w:rsidR="004503DD" w:rsidRPr="00F04A81">
        <w:t xml:space="preserve"> (i.e., </w:t>
      </w:r>
      <m:oMath>
        <m:r>
          <w:rPr>
            <w:rFonts w:ascii="Cambria Math" w:hAnsi="Cambria Math"/>
          </w:rPr>
          <m:t>t</m:t>
        </m:r>
      </m:oMath>
      <w:r w:rsidR="004503DD" w:rsidRPr="00F04A81">
        <w:t>)</w:t>
      </w:r>
      <w:r w:rsidRPr="00F04A81">
        <w:t>.</w:t>
      </w:r>
      <w:r w:rsidR="00496DAF" w:rsidRPr="00F04A81">
        <w:t xml:space="preserve">  Below each step are</w:t>
      </w:r>
      <w:r w:rsidR="008629DF" w:rsidRPr="00F04A81">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rsidRPr="00F04A81">
        <w:t xml:space="preserve"> for </w:t>
      </w:r>
      <m:oMath>
        <m:r>
          <w:rPr>
            <w:rFonts w:ascii="Cambria Math" w:hAnsi="Cambria Math"/>
          </w:rPr>
          <m:t>t</m:t>
        </m:r>
      </m:oMath>
      <w:r w:rsidR="004B4A34" w:rsidRPr="00F04A81">
        <w:rPr>
          <w:rFonts w:eastAsiaTheme="minorEastAsia"/>
        </w:rPr>
        <w:t xml:space="preserve"> </w:t>
      </w:r>
      <w:r w:rsidR="00496DAF" w:rsidRPr="00F04A81">
        <w:t>=</w:t>
      </w:r>
      <w:r w:rsidR="004B4A34" w:rsidRPr="00F04A81">
        <w:t xml:space="preserve"> </w:t>
      </w:r>
      <w:r w:rsidR="00496DAF" w:rsidRPr="00F04A81">
        <w:t xml:space="preserve">1.4 and </w:t>
      </w:r>
      <m:oMath>
        <m:r>
          <w:rPr>
            <w:rFonts w:ascii="Cambria Math" w:hAnsi="Cambria Math"/>
          </w:rPr>
          <m:t>t</m:t>
        </m:r>
      </m:oMath>
      <w:r w:rsidR="004B4A34" w:rsidRPr="00F04A81">
        <w:rPr>
          <w:rFonts w:eastAsiaTheme="minorEastAsia"/>
        </w:rPr>
        <w:t xml:space="preserve"> </w:t>
      </w:r>
      <w:r w:rsidR="00496DAF" w:rsidRPr="00F04A81">
        <w:t>=</w:t>
      </w:r>
      <w:r w:rsidR="004B4A34" w:rsidRPr="00F04A81">
        <w:t xml:space="preserve"> </w:t>
      </w:r>
      <w:r w:rsidR="004C0FB4" w:rsidRPr="00F04A81">
        <w:t>3.0</w:t>
      </w:r>
      <w:r w:rsidR="008629DF" w:rsidRPr="00F04A81">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sidRPr="00F04A81">
        <w:rPr>
          <w:rFonts w:eastAsiaTheme="minorEastAsia"/>
        </w:rPr>
        <w:t xml:space="preserve"> </w:t>
      </w:r>
      <w:r w:rsidR="008629DF" w:rsidRPr="00F04A81">
        <w:rPr>
          <w:rFonts w:eastAsiaTheme="minorEastAsia"/>
        </w:rPr>
        <w:t>=</w:t>
      </w:r>
      <w:r w:rsidR="004B4A34" w:rsidRPr="00F04A81">
        <w:rPr>
          <w:rFonts w:eastAsiaTheme="minorEastAsia"/>
        </w:rPr>
        <w:t xml:space="preserve"> </w:t>
      </w:r>
      <w:r w:rsidR="008629DF" w:rsidRPr="00F04A81">
        <w:rPr>
          <w:rFonts w:eastAsiaTheme="minorEastAsia"/>
        </w:rPr>
        <w:t>0.05</w:t>
      </w:r>
      <w:r w:rsidR="008629DF" w:rsidRPr="00F04A81">
        <w:t xml:space="preserve"> and </w:t>
      </w:r>
      <m:oMath>
        <m:r>
          <w:rPr>
            <w:rFonts w:ascii="Cambria Math" w:hAnsi="Cambria Math"/>
          </w:rPr>
          <m:t>NGT</m:t>
        </m:r>
      </m:oMath>
      <w:r w:rsidR="004B4A34" w:rsidRPr="00F04A81">
        <w:rPr>
          <w:rFonts w:eastAsiaTheme="minorEastAsia"/>
        </w:rPr>
        <w:t xml:space="preserve"> </w:t>
      </w:r>
      <w:r w:rsidR="008629DF" w:rsidRPr="00F04A81">
        <w:rPr>
          <w:rFonts w:eastAsiaTheme="minorEastAsia"/>
        </w:rPr>
        <w:t>=</w:t>
      </w:r>
      <w:r w:rsidR="004B4A34" w:rsidRPr="00F04A81">
        <w:rPr>
          <w:rFonts w:eastAsiaTheme="minorEastAsia"/>
        </w:rPr>
        <w:t xml:space="preserve"> </w:t>
      </w:r>
      <w:r w:rsidR="008629DF" w:rsidRPr="00F04A81">
        <w:rPr>
          <w:rFonts w:eastAsiaTheme="minorEastAsia"/>
        </w:rPr>
        <w:t>0.3</w:t>
      </w:r>
      <w:r w:rsidR="004B4A34" w:rsidRPr="00F04A81">
        <w:t xml:space="preserve"> which result in </w:t>
      </w:r>
      <m:oMath>
        <m:r>
          <w:rPr>
            <w:rFonts w:ascii="Cambria Math" w:hAnsi="Cambria Math"/>
          </w:rPr>
          <m:t>WP</m:t>
        </m:r>
      </m:oMath>
      <w:r w:rsidR="004B4A34" w:rsidRPr="00F04A81">
        <w:rPr>
          <w:rFonts w:eastAsiaTheme="minorEastAsia"/>
        </w:rPr>
        <w:t xml:space="preserve"> = 0.55 and </w:t>
      </w:r>
      <m:oMath>
        <m:r>
          <w:rPr>
            <w:rFonts w:ascii="Cambria Math" w:hAnsi="Cambria Math"/>
          </w:rPr>
          <m:t>SNG</m:t>
        </m:r>
      </m:oMath>
      <w:r w:rsidR="004B4A34" w:rsidRPr="00F04A81">
        <w:rPr>
          <w:rFonts w:eastAsiaTheme="minorEastAsia"/>
        </w:rPr>
        <w:t xml:space="preserve"> = 0.4</w:t>
      </w:r>
      <w:r w:rsidR="001601B8" w:rsidRPr="00F04A81">
        <w:rPr>
          <w:rFonts w:eastAsiaTheme="minorEastAsia"/>
        </w:rPr>
        <w:t xml:space="preserve"> (as in Figure 2)</w:t>
      </w:r>
      <w:r w:rsidR="008629DF" w:rsidRPr="00F04A81">
        <w:t>.</w:t>
      </w:r>
    </w:p>
    <w:p w14:paraId="012B68CF" w14:textId="77777777" w:rsidR="005F4C45" w:rsidRPr="00F04A81" w:rsidRDefault="005F4C45" w:rsidP="00F04A81">
      <w:pPr>
        <w:pStyle w:val="FirstParagraph"/>
        <w:spacing w:line="240" w:lineRule="auto"/>
        <w:jc w:val="both"/>
      </w:pPr>
    </w:p>
    <w:p w14:paraId="79608611" w14:textId="77777777" w:rsidR="008629DF" w:rsidRPr="00F04A81" w:rsidRDefault="005F4C45" w:rsidP="00F04A81">
      <w:pPr>
        <w:pStyle w:val="BodyText"/>
        <w:numPr>
          <w:ilvl w:val="0"/>
          <w:numId w:val="11"/>
        </w:numPr>
        <w:spacing w:line="240" w:lineRule="auto"/>
        <w:jc w:val="both"/>
      </w:pPr>
      <w:r w:rsidRPr="00F04A81">
        <w:t>S</w:t>
      </w:r>
      <w:r w:rsidR="001E728F" w:rsidRPr="00F04A81">
        <w:t xml:space="preserve">ubtract the </w:t>
      </w:r>
      <m:oMath>
        <m:r>
          <w:rPr>
            <w:rFonts w:ascii="Cambria Math" w:hAnsi="Cambria Math"/>
          </w:rPr>
          <m:t>SNG</m:t>
        </m:r>
      </m:oMath>
      <w:r w:rsidR="001E728F" w:rsidRPr="00F04A81">
        <w:t xml:space="preserve"> from </w:t>
      </w:r>
      <m:oMath>
        <m:r>
          <w:rPr>
            <w:rFonts w:ascii="Cambria Math" w:hAnsi="Cambria Math"/>
          </w:rPr>
          <m:t>t</m:t>
        </m:r>
      </m:oMath>
      <w:r w:rsidR="001E728F" w:rsidRPr="00F04A81">
        <w:t xml:space="preserve"> so that integer values are at the start of a growth period</w:t>
      </w:r>
      <w:r w:rsidRPr="00F04A81">
        <w:t>.</w:t>
      </w:r>
    </w:p>
    <w:p w14:paraId="07043537" w14:textId="77777777" w:rsidR="005F4C45" w:rsidRPr="00F04A81" w:rsidRDefault="004B4A34" w:rsidP="00F04A81">
      <w:pPr>
        <w:pStyle w:val="BodyText"/>
        <w:numPr>
          <w:ilvl w:val="0"/>
          <w:numId w:val="26"/>
        </w:numPr>
        <w:spacing w:line="240" w:lineRule="auto"/>
        <w:ind w:left="1080"/>
        <w:jc w:val="both"/>
      </w:pPr>
      <w:r w:rsidRPr="00F04A81">
        <w:lastRenderedPageBreak/>
        <w:t xml:space="preserve">For </w:t>
      </w:r>
      <m:oMath>
        <m:r>
          <w:rPr>
            <w:rFonts w:ascii="Cambria Math" w:hAnsi="Cambria Math"/>
          </w:rPr>
          <m:t>t</m:t>
        </m:r>
      </m:oMath>
      <w:r w:rsidRPr="00F04A81">
        <w:rPr>
          <w:rFonts w:eastAsiaTheme="minorEastAsia"/>
        </w:rPr>
        <w:t xml:space="preserve"> </w:t>
      </w:r>
      <w:r w:rsidR="005F4C45" w:rsidRPr="00F04A81">
        <w:t>=</w:t>
      </w:r>
      <w:r w:rsidRPr="00F04A81">
        <w:t xml:space="preserve"> 1</w:t>
      </w:r>
      <w:r w:rsidR="005F4C45" w:rsidRPr="00F04A81">
        <w:t>.4</w:t>
      </w:r>
      <w:r w:rsidRPr="00F04A81">
        <w:t>: 1.4</w:t>
      </w:r>
      <w:r w:rsidR="000730BE" w:rsidRPr="00F04A81">
        <w:t xml:space="preserve"> </w:t>
      </w:r>
      <w:r w:rsidRPr="00F04A81">
        <w:t>-</w:t>
      </w:r>
      <w:r w:rsidR="000730BE" w:rsidRPr="00F04A81">
        <w:t xml:space="preserve"> </w:t>
      </w:r>
      <w:r w:rsidRPr="00F04A81">
        <w:t>0.4 = 1.0</w:t>
      </w:r>
      <w:r w:rsidR="00C50712" w:rsidRPr="00F04A81">
        <w:t>; and f</w:t>
      </w:r>
      <w:r w:rsidRPr="00F04A81">
        <w:t xml:space="preserve">or </w:t>
      </w:r>
      <m:oMath>
        <m:r>
          <w:rPr>
            <w:rFonts w:ascii="Cambria Math" w:hAnsi="Cambria Math"/>
          </w:rPr>
          <m:t>t</m:t>
        </m:r>
      </m:oMath>
      <w:r w:rsidRPr="00F04A81">
        <w:rPr>
          <w:rFonts w:eastAsiaTheme="minorEastAsia"/>
        </w:rPr>
        <w:t xml:space="preserve"> </w:t>
      </w:r>
      <w:r w:rsidR="005F4C45" w:rsidRPr="00F04A81">
        <w:t>=</w:t>
      </w:r>
      <w:r w:rsidRPr="00F04A81">
        <w:t xml:space="preserve"> </w:t>
      </w:r>
      <w:r w:rsidR="004C0FB4" w:rsidRPr="00F04A81">
        <w:t>3.0: 3.0</w:t>
      </w:r>
      <w:r w:rsidR="000730BE" w:rsidRPr="00F04A81">
        <w:t xml:space="preserve"> </w:t>
      </w:r>
      <w:r w:rsidRPr="00F04A81">
        <w:t>-</w:t>
      </w:r>
      <w:r w:rsidR="000730BE" w:rsidRPr="00F04A81">
        <w:t xml:space="preserve"> </w:t>
      </w:r>
      <w:r w:rsidRPr="00F04A81">
        <w:t xml:space="preserve">0.4 = </w:t>
      </w:r>
      <w:r w:rsidR="004C0FB4" w:rsidRPr="00F04A81">
        <w:t>2.6</w:t>
      </w:r>
      <w:r w:rsidR="005F4C45" w:rsidRPr="00F04A81">
        <w:t>.</w:t>
      </w:r>
    </w:p>
    <w:p w14:paraId="477A215F" w14:textId="77777777" w:rsidR="000730BE" w:rsidRPr="00F04A81" w:rsidRDefault="005F4C45" w:rsidP="00F04A81">
      <w:pPr>
        <w:pStyle w:val="BodyText"/>
        <w:numPr>
          <w:ilvl w:val="0"/>
          <w:numId w:val="11"/>
        </w:numPr>
        <w:spacing w:line="240" w:lineRule="auto"/>
        <w:jc w:val="both"/>
      </w:pPr>
      <w:r w:rsidRPr="00F04A81">
        <w:t xml:space="preserve">Subtract the </w:t>
      </w:r>
      <w:r w:rsidR="001E728F" w:rsidRPr="00F04A81">
        <w:t xml:space="preserve">number of </w:t>
      </w:r>
      <w:r w:rsidR="00C53F8B" w:rsidRPr="00F04A81">
        <w:t xml:space="preserve">completed </w:t>
      </w:r>
      <w:r w:rsidRPr="00F04A81">
        <w:t>ful</w:t>
      </w:r>
      <w:r w:rsidR="001E728F" w:rsidRPr="00F04A81">
        <w:t>l</w:t>
      </w:r>
      <w:r w:rsidRPr="00F04A81">
        <w:t xml:space="preserve"> growth </w:t>
      </w:r>
      <w:r w:rsidR="001E728F" w:rsidRPr="00F04A81">
        <w:t xml:space="preserve">periods </w:t>
      </w:r>
      <w:r w:rsidRPr="00F04A81">
        <w:t>from</w:t>
      </w:r>
      <w:r w:rsidR="00C53F8B" w:rsidRPr="00F04A81">
        <w:t xml:space="preserve"> the Step 1</w:t>
      </w:r>
      <w:r w:rsidRPr="00F04A81">
        <w:t xml:space="preserve"> </w:t>
      </w:r>
      <w:r w:rsidR="00C53F8B" w:rsidRPr="00F04A81">
        <w:t>result</w:t>
      </w:r>
      <w:r w:rsidRPr="00F04A81">
        <w:t xml:space="preserve"> such that the remaining decimal represents the </w:t>
      </w:r>
      <w:r w:rsidR="00C53F8B" w:rsidRPr="00F04A81">
        <w:t>proportion</w:t>
      </w:r>
      <w:r w:rsidRPr="00F04A81">
        <w:t xml:space="preserve"> </w:t>
      </w:r>
      <w:r w:rsidR="005237E7" w:rsidRPr="00F04A81">
        <w:t xml:space="preserve">completed </w:t>
      </w:r>
      <w:r w:rsidRPr="00F04A81">
        <w:t>of a year</w:t>
      </w:r>
      <w:r w:rsidR="005237E7" w:rsidRPr="00F04A81">
        <w:t xml:space="preserve"> that started with</w:t>
      </w:r>
      <w:r w:rsidR="00C53F8B" w:rsidRPr="00F04A81">
        <w:t xml:space="preserve"> </w:t>
      </w:r>
      <w:r w:rsidR="005237E7" w:rsidRPr="00F04A81">
        <w:t>the most recent</w:t>
      </w:r>
      <w:r w:rsidR="00C53F8B" w:rsidRPr="00F04A81">
        <w:t xml:space="preserve"> growth period</w:t>
      </w:r>
      <w:r w:rsidRPr="00F04A81">
        <w:t>.</w:t>
      </w:r>
      <w:r w:rsidR="000730BE" w:rsidRPr="00F04A81">
        <w:t xml:space="preserve"> </w:t>
      </w:r>
    </w:p>
    <w:p w14:paraId="335F21AA" w14:textId="77777777" w:rsidR="005F4C45" w:rsidRPr="00F04A81" w:rsidRDefault="000730BE" w:rsidP="00F04A81">
      <w:pPr>
        <w:pStyle w:val="BodyText"/>
        <w:numPr>
          <w:ilvl w:val="0"/>
          <w:numId w:val="26"/>
        </w:numPr>
        <w:spacing w:line="240" w:lineRule="auto"/>
        <w:ind w:left="1080"/>
        <w:jc w:val="both"/>
      </w:pPr>
      <w:r w:rsidRPr="00F04A81">
        <w:t xml:space="preserve">For </w:t>
      </w:r>
      <m:oMath>
        <m:r>
          <w:rPr>
            <w:rFonts w:ascii="Cambria Math" w:hAnsi="Cambria Math"/>
          </w:rPr>
          <m:t>t</m:t>
        </m:r>
      </m:oMath>
      <w:r w:rsidRPr="00F04A81">
        <w:rPr>
          <w:rFonts w:eastAsiaTheme="minorEastAsia"/>
        </w:rPr>
        <w:t xml:space="preserve"> </w:t>
      </w:r>
      <w:r w:rsidRPr="00F04A81">
        <w:t>= 1.4: 1.</w:t>
      </w:r>
      <w:r w:rsidR="003C5A07" w:rsidRPr="00F04A81">
        <w:t>0</w:t>
      </w:r>
      <w:r w:rsidRPr="00F04A81">
        <w:t xml:space="preserve"> - </w:t>
      </w:r>
      <w:r w:rsidR="003C5A07" w:rsidRPr="00F04A81">
        <w:t>1</w:t>
      </w:r>
      <w:r w:rsidRPr="00F04A81">
        <w:t xml:space="preserve"> = 0.</w:t>
      </w:r>
      <w:r w:rsidR="00F277CB" w:rsidRPr="00F04A81">
        <w:t>0.</w:t>
      </w:r>
      <w:r w:rsidR="00C50712" w:rsidRPr="00F04A81">
        <w:t>; and f</w:t>
      </w:r>
      <w:r w:rsidRPr="00F04A81">
        <w:t xml:space="preserve">or </w:t>
      </w:r>
      <m:oMath>
        <m:r>
          <w:rPr>
            <w:rFonts w:ascii="Cambria Math" w:hAnsi="Cambria Math"/>
          </w:rPr>
          <m:t>t</m:t>
        </m:r>
      </m:oMath>
      <w:r w:rsidRPr="00F04A81">
        <w:rPr>
          <w:rFonts w:eastAsiaTheme="minorEastAsia"/>
        </w:rPr>
        <w:t xml:space="preserve"> </w:t>
      </w:r>
      <w:r w:rsidRPr="00F04A81">
        <w:t xml:space="preserve">= </w:t>
      </w:r>
      <w:r w:rsidR="004C0FB4" w:rsidRPr="00F04A81">
        <w:t>3.0</w:t>
      </w:r>
      <w:r w:rsidRPr="00F04A81">
        <w:t>: 2.</w:t>
      </w:r>
      <w:r w:rsidR="004C0FB4" w:rsidRPr="00F04A81">
        <w:t>6</w:t>
      </w:r>
      <w:r w:rsidRPr="00F04A81">
        <w:t xml:space="preserve"> - </w:t>
      </w:r>
      <w:r w:rsidR="00DC6F43" w:rsidRPr="00F04A81">
        <w:t>2</w:t>
      </w:r>
      <w:r w:rsidRPr="00F04A81">
        <w:t xml:space="preserve"> = </w:t>
      </w:r>
      <w:r w:rsidR="00DC6F43" w:rsidRPr="00F04A81">
        <w:t>0.6</w:t>
      </w:r>
      <w:r w:rsidRPr="00F04A81">
        <w:t>.</w:t>
      </w:r>
    </w:p>
    <w:p w14:paraId="639B3CAA" w14:textId="77777777" w:rsidR="000730BE" w:rsidRPr="00F04A81" w:rsidRDefault="005F4C45" w:rsidP="00F04A81">
      <w:pPr>
        <w:pStyle w:val="BodyText"/>
        <w:numPr>
          <w:ilvl w:val="0"/>
          <w:numId w:val="11"/>
        </w:numPr>
        <w:spacing w:line="240" w:lineRule="auto"/>
        <w:jc w:val="both"/>
      </w:pPr>
      <w:r w:rsidRPr="00F04A81">
        <w:t xml:space="preserve">Substract the </w:t>
      </w:r>
      <m:oMath>
        <m:r>
          <w:rPr>
            <w:rFonts w:ascii="Cambria Math" w:hAnsi="Cambria Math"/>
          </w:rPr>
          <m:t>NGT</m:t>
        </m:r>
      </m:oMath>
      <w:r w:rsidRPr="00F04A81">
        <w:t xml:space="preserve"> from the </w:t>
      </w:r>
      <w:r w:rsidR="00C53F8B" w:rsidRPr="00F04A81">
        <w:t xml:space="preserve">Step 2 </w:t>
      </w:r>
      <w:r w:rsidR="005237E7" w:rsidRPr="00F04A81">
        <w:t>result</w:t>
      </w:r>
      <w:r w:rsidRPr="00F04A81">
        <w:t>.</w:t>
      </w:r>
      <w:r w:rsidR="000730BE" w:rsidRPr="00F04A81">
        <w:t xml:space="preserve"> </w:t>
      </w:r>
    </w:p>
    <w:p w14:paraId="557331A7" w14:textId="77777777" w:rsidR="005F4C45" w:rsidRPr="00F04A81" w:rsidRDefault="000730BE" w:rsidP="00F04A81">
      <w:pPr>
        <w:pStyle w:val="BodyText"/>
        <w:numPr>
          <w:ilvl w:val="0"/>
          <w:numId w:val="26"/>
        </w:numPr>
        <w:spacing w:line="240" w:lineRule="auto"/>
        <w:ind w:left="1080"/>
        <w:jc w:val="both"/>
      </w:pPr>
      <w:r w:rsidRPr="00F04A81">
        <w:t xml:space="preserve">For </w:t>
      </w:r>
      <m:oMath>
        <m:r>
          <w:rPr>
            <w:rFonts w:ascii="Cambria Math" w:hAnsi="Cambria Math"/>
          </w:rPr>
          <m:t>t</m:t>
        </m:r>
      </m:oMath>
      <w:r w:rsidRPr="00F04A81">
        <w:rPr>
          <w:rFonts w:eastAsiaTheme="minorEastAsia"/>
        </w:rPr>
        <w:t xml:space="preserve"> </w:t>
      </w:r>
      <w:r w:rsidRPr="00F04A81">
        <w:t xml:space="preserve">= 1.4: </w:t>
      </w:r>
      <w:r w:rsidR="003C5A07" w:rsidRPr="00F04A81">
        <w:t>0</w:t>
      </w:r>
      <w:r w:rsidR="00F277CB" w:rsidRPr="00F04A81">
        <w:t>.0</w:t>
      </w:r>
      <w:r w:rsidRPr="00F04A81">
        <w:t xml:space="preserve"> - </w:t>
      </w:r>
      <w:r w:rsidR="003C5A07" w:rsidRPr="00F04A81">
        <w:t>0.</w:t>
      </w:r>
      <w:r w:rsidR="00F277CB" w:rsidRPr="00F04A81">
        <w:t>3</w:t>
      </w:r>
      <w:r w:rsidR="003C5A07" w:rsidRPr="00F04A81">
        <w:t xml:space="preserve"> = </w:t>
      </w:r>
      <w:r w:rsidR="00F277CB" w:rsidRPr="00F04A81">
        <w:t>-</w:t>
      </w:r>
      <w:r w:rsidRPr="00F04A81">
        <w:t>0</w:t>
      </w:r>
      <w:r w:rsidR="003C5A07" w:rsidRPr="00F04A81">
        <w:t>.</w:t>
      </w:r>
      <w:r w:rsidR="00F277CB" w:rsidRPr="00F04A81">
        <w:t>3</w:t>
      </w:r>
      <w:r w:rsidR="00C50712" w:rsidRPr="00F04A81">
        <w:t>; and f</w:t>
      </w:r>
      <w:r w:rsidRPr="00F04A81">
        <w:t xml:space="preserve">or </w:t>
      </w:r>
      <m:oMath>
        <m:r>
          <w:rPr>
            <w:rFonts w:ascii="Cambria Math" w:hAnsi="Cambria Math"/>
          </w:rPr>
          <m:t>t</m:t>
        </m:r>
      </m:oMath>
      <w:r w:rsidRPr="00F04A81">
        <w:rPr>
          <w:rFonts w:eastAsiaTheme="minorEastAsia"/>
        </w:rPr>
        <w:t xml:space="preserve"> </w:t>
      </w:r>
      <w:r w:rsidRPr="00F04A81">
        <w:t xml:space="preserve">= </w:t>
      </w:r>
      <w:r w:rsidR="004C0FB4" w:rsidRPr="00F04A81">
        <w:t>3.0</w:t>
      </w:r>
      <w:r w:rsidR="003C5A07" w:rsidRPr="00F04A81">
        <w:t xml:space="preserve">: </w:t>
      </w:r>
      <w:r w:rsidR="00F277CB" w:rsidRPr="00F04A81">
        <w:t>0</w:t>
      </w:r>
      <w:r w:rsidR="00DC6F43" w:rsidRPr="00F04A81">
        <w:t>.6</w:t>
      </w:r>
      <w:r w:rsidRPr="00F04A81">
        <w:t xml:space="preserve"> - </w:t>
      </w:r>
      <w:r w:rsidR="003C5A07" w:rsidRPr="00F04A81">
        <w:t>0.3</w:t>
      </w:r>
      <w:r w:rsidRPr="00F04A81">
        <w:t xml:space="preserve"> = </w:t>
      </w:r>
      <w:r w:rsidR="00F277CB" w:rsidRPr="00F04A81">
        <w:t>0</w:t>
      </w:r>
      <w:r w:rsidR="00DC6F43" w:rsidRPr="00F04A81">
        <w:t>.3</w:t>
      </w:r>
      <w:r w:rsidRPr="00F04A81">
        <w:t>.</w:t>
      </w:r>
    </w:p>
    <w:p w14:paraId="3F44C316" w14:textId="77777777" w:rsidR="000730BE" w:rsidRPr="00F04A81" w:rsidRDefault="00C53F8B" w:rsidP="00F04A81">
      <w:pPr>
        <w:pStyle w:val="BodyText"/>
        <w:numPr>
          <w:ilvl w:val="0"/>
          <w:numId w:val="11"/>
        </w:numPr>
        <w:spacing w:line="240" w:lineRule="auto"/>
        <w:jc w:val="both"/>
      </w:pPr>
      <w:r w:rsidRPr="00F04A81">
        <w:t>If the S</w:t>
      </w:r>
      <w:r w:rsidR="005F4C45" w:rsidRPr="00F04A81">
        <w:t xml:space="preserve">tep </w:t>
      </w:r>
      <w:r w:rsidRPr="00F04A81">
        <w:t>3</w:t>
      </w:r>
      <w:r w:rsidR="005237E7" w:rsidRPr="00F04A81">
        <w:t xml:space="preserve"> result</w:t>
      </w:r>
      <w:r w:rsidRPr="00F04A81">
        <w:t xml:space="preserve"> </w:t>
      </w:r>
      <w:r w:rsidR="005F4C45" w:rsidRPr="00F04A81">
        <w:t xml:space="preserve">is negative, then the </w:t>
      </w:r>
      <w:r w:rsidR="007660B3" w:rsidRPr="00F04A81">
        <w:t xml:space="preserve">observed </w:t>
      </w:r>
      <w:r w:rsidR="005F4C45" w:rsidRPr="00F04A81">
        <w:t xml:space="preserve">age is within the no-growth period and the negative value should be replaced with a zero.  Otherwise, the positive value represents the </w:t>
      </w:r>
      <w:r w:rsidR="00235A21" w:rsidRPr="00F04A81">
        <w:t xml:space="preserve">amount of the most recent </w:t>
      </w:r>
      <w:r w:rsidR="005F4C45" w:rsidRPr="00F04A81">
        <w:t>growth period</w:t>
      </w:r>
      <w:r w:rsidR="00235A21" w:rsidRPr="00F04A81">
        <w:t xml:space="preserve"> completed</w:t>
      </w:r>
      <w:r w:rsidR="005F4C45" w:rsidRPr="00F04A81">
        <w:t>.</w:t>
      </w:r>
      <w:r w:rsidR="000730BE" w:rsidRPr="00F04A81">
        <w:t xml:space="preserve"> </w:t>
      </w:r>
    </w:p>
    <w:p w14:paraId="4BFD00A7" w14:textId="77777777" w:rsidR="005F4C45" w:rsidRPr="00F04A81" w:rsidRDefault="000730BE" w:rsidP="00F04A81">
      <w:pPr>
        <w:pStyle w:val="BodyText"/>
        <w:numPr>
          <w:ilvl w:val="0"/>
          <w:numId w:val="26"/>
        </w:numPr>
        <w:spacing w:line="240" w:lineRule="auto"/>
        <w:ind w:left="1080"/>
        <w:jc w:val="both"/>
      </w:pPr>
      <w:r w:rsidRPr="00F04A81">
        <w:t xml:space="preserve">For </w:t>
      </w:r>
      <m:oMath>
        <m:r>
          <w:rPr>
            <w:rFonts w:ascii="Cambria Math" w:hAnsi="Cambria Math"/>
          </w:rPr>
          <m:t>t</m:t>
        </m:r>
      </m:oMath>
      <w:r w:rsidRPr="00F04A81">
        <w:rPr>
          <w:rFonts w:eastAsiaTheme="minorEastAsia"/>
        </w:rPr>
        <w:t xml:space="preserve"> </w:t>
      </w:r>
      <w:r w:rsidRPr="00F04A81">
        <w:t xml:space="preserve">= 1.4: </w:t>
      </w:r>
      <w:r w:rsidR="00F277CB" w:rsidRPr="00F04A81">
        <w:t>-0.3 is replaced with 0</w:t>
      </w:r>
      <w:r w:rsidR="00C50712" w:rsidRPr="00F04A81">
        <w:t>; and f</w:t>
      </w:r>
      <w:r w:rsidRPr="00F04A81">
        <w:t xml:space="preserve">or </w:t>
      </w:r>
      <m:oMath>
        <m:r>
          <w:rPr>
            <w:rFonts w:ascii="Cambria Math" w:hAnsi="Cambria Math"/>
          </w:rPr>
          <m:t>t</m:t>
        </m:r>
      </m:oMath>
      <w:r w:rsidRPr="00F04A81">
        <w:rPr>
          <w:rFonts w:eastAsiaTheme="minorEastAsia"/>
        </w:rPr>
        <w:t xml:space="preserve"> </w:t>
      </w:r>
      <w:r w:rsidRPr="00F04A81">
        <w:t xml:space="preserve">= </w:t>
      </w:r>
      <w:r w:rsidR="004C0FB4" w:rsidRPr="00F04A81">
        <w:t>3.0</w:t>
      </w:r>
      <w:r w:rsidRPr="00F04A81">
        <w:t xml:space="preserve">: </w:t>
      </w:r>
      <w:r w:rsidR="00F277CB" w:rsidRPr="00F04A81">
        <w:t>0</w:t>
      </w:r>
      <w:r w:rsidRPr="00F04A81">
        <w:t>.</w:t>
      </w:r>
      <w:r w:rsidR="00DC6F43" w:rsidRPr="00F04A81">
        <w:t>3</w:t>
      </w:r>
      <w:r w:rsidR="00C50712" w:rsidRPr="00F04A81">
        <w:t xml:space="preserve"> is not changed.</w:t>
      </w:r>
    </w:p>
    <w:p w14:paraId="440EE275" w14:textId="77777777" w:rsidR="000730BE" w:rsidRPr="00F04A81" w:rsidRDefault="005F4C45" w:rsidP="00F04A81">
      <w:pPr>
        <w:pStyle w:val="BodyText"/>
        <w:numPr>
          <w:ilvl w:val="0"/>
          <w:numId w:val="11"/>
        </w:numPr>
        <w:spacing w:line="240" w:lineRule="auto"/>
        <w:jc w:val="both"/>
      </w:pPr>
      <w:r w:rsidRPr="00F04A81">
        <w:t xml:space="preserve">Add the </w:t>
      </w:r>
      <w:r w:rsidR="0011342D" w:rsidRPr="00F04A81">
        <w:t>Step 4</w:t>
      </w:r>
      <w:r w:rsidR="00235A21" w:rsidRPr="00F04A81">
        <w:t xml:space="preserve"> result</w:t>
      </w:r>
      <w:r w:rsidRPr="00F04A81">
        <w:t xml:space="preserve"> to the product of the number of </w:t>
      </w:r>
      <w:r w:rsidR="0011342D" w:rsidRPr="00F04A81">
        <w:t xml:space="preserve">completed </w:t>
      </w:r>
      <w:r w:rsidR="004C0FB4" w:rsidRPr="00F04A81">
        <w:t xml:space="preserve">full </w:t>
      </w:r>
      <w:r w:rsidRPr="00F04A81">
        <w:t>growth periods</w:t>
      </w:r>
      <w:r w:rsidR="0011342D" w:rsidRPr="00F04A81">
        <w:t xml:space="preserve"> (as used in Step 2) </w:t>
      </w:r>
      <w:r w:rsidRPr="00F04A81">
        <w:t>and the length of the growth period</w:t>
      </w:r>
      <w:r w:rsidR="004C0FB4" w:rsidRPr="00F04A81">
        <w:t>s</w:t>
      </w:r>
      <w:r w:rsidRPr="00F04A81">
        <w:t xml:space="preserve"> (</w:t>
      </w:r>
      <m:oMath>
        <m:r>
          <w:rPr>
            <w:rFonts w:ascii="Cambria Math" w:hAnsi="Cambria Math"/>
          </w:rPr>
          <m:t>1-NGT</m:t>
        </m:r>
      </m:oMath>
      <w:r w:rsidRPr="00F04A81">
        <w:t>).</w:t>
      </w:r>
      <w:r w:rsidR="000730BE" w:rsidRPr="00F04A81">
        <w:t xml:space="preserve"> </w:t>
      </w:r>
    </w:p>
    <w:p w14:paraId="0A12698A" w14:textId="77777777" w:rsidR="005F4C45" w:rsidRPr="00F04A81" w:rsidRDefault="000730BE" w:rsidP="00F04A81">
      <w:pPr>
        <w:pStyle w:val="BodyText"/>
        <w:numPr>
          <w:ilvl w:val="0"/>
          <w:numId w:val="26"/>
        </w:numPr>
        <w:spacing w:line="240" w:lineRule="auto"/>
        <w:ind w:left="1080"/>
        <w:jc w:val="both"/>
      </w:pPr>
      <w:r w:rsidRPr="00F04A81">
        <w:t xml:space="preserve">For </w:t>
      </w:r>
      <m:oMath>
        <m:r>
          <w:rPr>
            <w:rFonts w:ascii="Cambria Math" w:hAnsi="Cambria Math"/>
          </w:rPr>
          <m:t>t</m:t>
        </m:r>
      </m:oMath>
      <w:r w:rsidRPr="00F04A81">
        <w:rPr>
          <w:rFonts w:eastAsiaTheme="minorEastAsia"/>
        </w:rPr>
        <w:t xml:space="preserve"> </w:t>
      </w:r>
      <w:r w:rsidRPr="00F04A81">
        <w:t xml:space="preserve">= </w:t>
      </w:r>
      <w:r w:rsidR="00F277CB" w:rsidRPr="00F04A81">
        <w:t>1.4: 0 + 1(1-0.3) = 0.7</w:t>
      </w:r>
      <w:r w:rsidR="00C50712" w:rsidRPr="00F04A81">
        <w:t>; and f</w:t>
      </w:r>
      <w:r w:rsidR="003C5A07" w:rsidRPr="00F04A81">
        <w:t xml:space="preserve">or </w:t>
      </w:r>
      <m:oMath>
        <m:r>
          <w:rPr>
            <w:rFonts w:ascii="Cambria Math" w:hAnsi="Cambria Math"/>
          </w:rPr>
          <m:t>t</m:t>
        </m:r>
      </m:oMath>
      <w:r w:rsidR="003C5A07" w:rsidRPr="00F04A81">
        <w:rPr>
          <w:rFonts w:eastAsiaTheme="minorEastAsia"/>
        </w:rPr>
        <w:t xml:space="preserve"> </w:t>
      </w:r>
      <w:r w:rsidR="003C5A07" w:rsidRPr="00F04A81">
        <w:t xml:space="preserve">= </w:t>
      </w:r>
      <w:r w:rsidR="004C0FB4" w:rsidRPr="00F04A81">
        <w:t>3.0</w:t>
      </w:r>
      <w:r w:rsidR="003C5A07" w:rsidRPr="00F04A81">
        <w:t xml:space="preserve">: </w:t>
      </w:r>
      <w:r w:rsidR="004C0FB4" w:rsidRPr="00F04A81">
        <w:t>0</w:t>
      </w:r>
      <w:r w:rsidR="00DC6F43" w:rsidRPr="00F04A81">
        <w:t>.3 + 2(1-0.3) = 1.7</w:t>
      </w:r>
      <w:r w:rsidR="003C5A07" w:rsidRPr="00F04A81">
        <w:t>.</w:t>
      </w:r>
    </w:p>
    <w:p w14:paraId="7F678E19" w14:textId="77777777" w:rsidR="000730BE" w:rsidRPr="00F04A81" w:rsidRDefault="005F4C45" w:rsidP="00F04A81">
      <w:pPr>
        <w:pStyle w:val="BodyText"/>
        <w:numPr>
          <w:ilvl w:val="0"/>
          <w:numId w:val="11"/>
        </w:numPr>
        <w:spacing w:line="240" w:lineRule="auto"/>
        <w:jc w:val="both"/>
      </w:pPr>
      <w:r w:rsidRPr="00F04A81">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F04A81">
        <w:t xml:space="preserve"> by adding the </w:t>
      </w:r>
      <m:oMath>
        <m:r>
          <w:rPr>
            <w:rFonts w:ascii="Cambria Math" w:hAnsi="Cambria Math"/>
          </w:rPr>
          <m:t>SNG</m:t>
        </m:r>
      </m:oMath>
      <w:r w:rsidRPr="00F04A81">
        <w:t xml:space="preserve"> that was subtracted in Step 1</w:t>
      </w:r>
      <w:r w:rsidR="00EF2255" w:rsidRPr="00F04A81">
        <w:t xml:space="preserve"> to the </w:t>
      </w:r>
      <w:r w:rsidR="0011342D" w:rsidRPr="00F04A81">
        <w:t>Step 5</w:t>
      </w:r>
      <w:r w:rsidR="00235A21" w:rsidRPr="00F04A81">
        <w:t xml:space="preserve"> </w:t>
      </w:r>
      <w:r w:rsidR="00EF2255" w:rsidRPr="00F04A81">
        <w:t>result</w:t>
      </w:r>
      <w:r w:rsidRPr="00F04A81">
        <w:t>.</w:t>
      </w:r>
      <w:r w:rsidR="000730BE" w:rsidRPr="00F04A81">
        <w:t xml:space="preserve"> </w:t>
      </w:r>
    </w:p>
    <w:p w14:paraId="42C35369" w14:textId="77777777" w:rsidR="005F4C45" w:rsidRPr="00F04A81" w:rsidRDefault="000730BE" w:rsidP="00F04A81">
      <w:pPr>
        <w:pStyle w:val="BodyText"/>
        <w:numPr>
          <w:ilvl w:val="0"/>
          <w:numId w:val="26"/>
        </w:numPr>
        <w:spacing w:line="240" w:lineRule="auto"/>
        <w:ind w:left="1080"/>
        <w:jc w:val="both"/>
      </w:pPr>
      <w:r w:rsidRPr="00F04A81">
        <w:t xml:space="preserve">For </w:t>
      </w:r>
      <m:oMath>
        <m:r>
          <w:rPr>
            <w:rFonts w:ascii="Cambria Math" w:hAnsi="Cambria Math"/>
          </w:rPr>
          <m:t>t</m:t>
        </m:r>
      </m:oMath>
      <w:r w:rsidRPr="00F04A81">
        <w:rPr>
          <w:rFonts w:eastAsiaTheme="minorEastAsia"/>
        </w:rPr>
        <w:t xml:space="preserve"> </w:t>
      </w:r>
      <w:r w:rsidRPr="00F04A81">
        <w:t xml:space="preserve">= 1.4: </w:t>
      </w:r>
      <w:r w:rsidR="00F277CB" w:rsidRPr="00F04A81">
        <w:t>0.7 + 0.4 = 1.1</w:t>
      </w:r>
      <w:r w:rsidR="00C50712" w:rsidRPr="00F04A81">
        <w:t>; and f</w:t>
      </w:r>
      <w:r w:rsidR="003C5A07" w:rsidRPr="00F04A81">
        <w:t xml:space="preserve">or </w:t>
      </w:r>
      <m:oMath>
        <m:r>
          <w:rPr>
            <w:rFonts w:ascii="Cambria Math" w:hAnsi="Cambria Math"/>
          </w:rPr>
          <m:t>t</m:t>
        </m:r>
      </m:oMath>
      <w:r w:rsidR="003C5A07" w:rsidRPr="00F04A81">
        <w:rPr>
          <w:rFonts w:eastAsiaTheme="minorEastAsia"/>
        </w:rPr>
        <w:t xml:space="preserve"> </w:t>
      </w:r>
      <w:r w:rsidR="003C5A07" w:rsidRPr="00F04A81">
        <w:t>= 2.9</w:t>
      </w:r>
      <w:r w:rsidR="00DC6F43" w:rsidRPr="00F04A81">
        <w:t>: 1.7</w:t>
      </w:r>
      <w:r w:rsidR="003C5A07" w:rsidRPr="00F04A81">
        <w:t xml:space="preserve"> </w:t>
      </w:r>
      <w:r w:rsidR="00F277CB" w:rsidRPr="00F04A81">
        <w:t>+</w:t>
      </w:r>
      <w:r w:rsidR="003C5A07" w:rsidRPr="00F04A81">
        <w:t xml:space="preserve"> 0.4 = </w:t>
      </w:r>
      <w:r w:rsidR="00DC6F43" w:rsidRPr="00F04A81">
        <w:t>2.1</w:t>
      </w:r>
      <w:r w:rsidR="003C5A07" w:rsidRPr="00F04A81">
        <w:t>.</w:t>
      </w:r>
    </w:p>
    <w:p w14:paraId="5A63C693" w14:textId="77777777" w:rsidR="005F4C45" w:rsidRPr="00F04A81" w:rsidRDefault="005F4C45" w:rsidP="00F04A81">
      <w:pPr>
        <w:pStyle w:val="BodyText"/>
        <w:spacing w:line="240" w:lineRule="auto"/>
        <w:jc w:val="both"/>
      </w:pPr>
    </w:p>
    <w:p w14:paraId="40C5D0AA" w14:textId="77777777" w:rsidR="005F4C45" w:rsidRPr="00F04A81" w:rsidRDefault="00FC17FF" w:rsidP="00F04A81">
      <w:pPr>
        <w:pStyle w:val="FirstParagraph"/>
        <w:spacing w:line="240" w:lineRule="auto"/>
        <w:jc w:val="both"/>
      </w:pPr>
      <w:r w:rsidRPr="00F04A81">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F04A81">
        <w:t xml:space="preserve"> values</w:t>
      </w:r>
      <w:r w:rsidR="00C068D0" w:rsidRPr="00F04A81">
        <w:t xml:space="preserve"> that result from this algorithm </w:t>
      </w:r>
      <w:r w:rsidRPr="00F04A81">
        <w:t xml:space="preserve">are then input values, along with observed lengths, to a function for </w:t>
      </w:r>
      <w:r w:rsidR="00C068D0" w:rsidRPr="00F04A81">
        <w:t xml:space="preserve">fitting </w:t>
      </w:r>
      <w:r w:rsidRPr="00F04A81">
        <w:t xml:space="preserve">Equation 3 </w:t>
      </w:r>
      <w:r w:rsidR="00C068D0" w:rsidRPr="00F04A81">
        <w:t>with</w:t>
      </w:r>
      <w:r w:rsidR="00BF1C22" w:rsidRPr="00F04A81">
        <w:t xml:space="preserve"> any</w:t>
      </w:r>
      <w:r w:rsidRPr="00F04A81">
        <w:t xml:space="preserve"> nonlinear model fitting </w:t>
      </w:r>
      <w:r w:rsidR="00C068D0" w:rsidRPr="00F04A81">
        <w:t>software</w:t>
      </w:r>
      <w:r w:rsidRPr="00F04A81">
        <w:t>.</w:t>
      </w:r>
      <w:r w:rsidR="00C068D0" w:rsidRPr="00F04A81">
        <w:t xml:space="preserve">  For convenience, an R</w:t>
      </w:r>
      <w:r w:rsidR="00F738EB" w:rsidRPr="00F04A81">
        <w:t xml:space="preserve"> (R Development Core Team</w:t>
      </w:r>
      <w:r w:rsidR="00851E08" w:rsidRPr="00F04A81">
        <w:t>,</w:t>
      </w:r>
      <w:r w:rsidR="00F738EB" w:rsidRPr="00F04A81">
        <w:t xml:space="preserve"> 2016)</w:t>
      </w:r>
      <w:r w:rsidR="00C068D0" w:rsidRPr="00F04A81">
        <w:t xml:space="preserve"> function to represent Equation 3,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rsidRPr="00F04A81">
        <w:t>, is included in the vbFuns() function of the FSA package</w:t>
      </w:r>
      <w:r w:rsidR="005F4C45" w:rsidRPr="00F04A81">
        <w:t xml:space="preserve"> </w:t>
      </w:r>
      <w:r w:rsidR="009576D9" w:rsidRPr="00F04A81">
        <w:t xml:space="preserve">v0.8.8 </w:t>
      </w:r>
      <w:r w:rsidR="005F4C45" w:rsidRPr="00F04A81">
        <w:t>(Ogle</w:t>
      </w:r>
      <w:r w:rsidR="00E85C13" w:rsidRPr="00F04A81">
        <w:t>,</w:t>
      </w:r>
      <w:r w:rsidR="00320470" w:rsidRPr="00F04A81">
        <w:t xml:space="preserve"> 2016a</w:t>
      </w:r>
      <w:r w:rsidR="005F4C45" w:rsidRPr="00F04A81">
        <w:t>).</w:t>
      </w:r>
      <w:r w:rsidR="00BF1C22" w:rsidRPr="00F04A81">
        <w:t xml:space="preserve">  Use of this f</w:t>
      </w:r>
      <w:r w:rsidR="00F738EB" w:rsidRPr="00F04A81">
        <w:t>unction is demonstrated in the Supplementary</w:t>
      </w:r>
      <w:r w:rsidR="00BF1C22" w:rsidRPr="00F04A81">
        <w:t xml:space="preserve"> information.</w:t>
      </w:r>
    </w:p>
    <w:p w14:paraId="7FE2ECBC" w14:textId="77777777" w:rsidR="005F4C45" w:rsidRPr="00F04A81" w:rsidDel="0046735B" w:rsidRDefault="005F4C45" w:rsidP="00F04A81">
      <w:pPr>
        <w:pStyle w:val="BodyText"/>
        <w:spacing w:line="240" w:lineRule="auto"/>
        <w:jc w:val="both"/>
        <w:rPr>
          <w:del w:id="47" w:author="Author" w:date="2016-09-13T03:46:00Z"/>
        </w:rPr>
      </w:pPr>
    </w:p>
    <w:p w14:paraId="3FA0E67A" w14:textId="77777777" w:rsidR="007F40F9" w:rsidRPr="007F40F9" w:rsidRDefault="00151169" w:rsidP="007F40F9">
      <w:pPr>
        <w:pStyle w:val="Heading2"/>
        <w:tabs>
          <w:tab w:val="left" w:pos="540"/>
        </w:tabs>
        <w:spacing w:before="240"/>
        <w:jc w:val="both"/>
        <w:rPr>
          <w:b w:val="0"/>
          <w:i/>
          <w:rPrChange w:id="48" w:author="Author" w:date="2016-09-13T03:06:00Z">
            <w:rPr>
              <w:i/>
            </w:rPr>
          </w:rPrChange>
        </w:rPr>
        <w:pPrChange w:id="49" w:author="Author" w:date="2016-09-13T03:46:00Z">
          <w:pPr>
            <w:pStyle w:val="Heading2"/>
            <w:tabs>
              <w:tab w:val="left" w:pos="540"/>
            </w:tabs>
            <w:spacing w:before="0"/>
            <w:jc w:val="both"/>
          </w:pPr>
        </w:pPrChange>
      </w:pPr>
      <w:r w:rsidRPr="00151169">
        <w:rPr>
          <w:b w:val="0"/>
          <w:i/>
          <w:rPrChange w:id="50" w:author="Author" w:date="2016-09-13T03:06:00Z">
            <w:rPr>
              <w:i/>
            </w:rPr>
          </w:rPrChange>
        </w:rPr>
        <w:t>2.2</w:t>
      </w:r>
      <w:r w:rsidRPr="00151169">
        <w:rPr>
          <w:b w:val="0"/>
          <w:i/>
          <w:rPrChange w:id="51" w:author="Author" w:date="2016-09-13T03:06:00Z">
            <w:rPr>
              <w:i/>
            </w:rPr>
          </w:rPrChange>
        </w:rPr>
        <w:tab/>
        <w:t xml:space="preserve">Demonstrating the </w:t>
      </w:r>
      <w:ins w:id="52" w:author="Author" w:date="2016-09-13T03:06:00Z">
        <w:r w:rsidR="00547C78">
          <w:rPr>
            <w:b w:val="0"/>
            <w:i/>
          </w:rPr>
          <w:t>a</w:t>
        </w:r>
      </w:ins>
      <w:del w:id="53" w:author="Author" w:date="2016-09-13T03:06:00Z">
        <w:r w:rsidRPr="00151169">
          <w:rPr>
            <w:b w:val="0"/>
            <w:i/>
            <w:rPrChange w:id="54" w:author="Author" w:date="2016-09-13T03:06:00Z">
              <w:rPr>
                <w:i/>
              </w:rPr>
            </w:rPrChange>
          </w:rPr>
          <w:delText>A</w:delText>
        </w:r>
      </w:del>
      <w:r w:rsidRPr="00151169">
        <w:rPr>
          <w:b w:val="0"/>
          <w:i/>
          <w:rPrChange w:id="55" w:author="Author" w:date="2016-09-13T03:06:00Z">
            <w:rPr>
              <w:i/>
            </w:rPr>
          </w:rPrChange>
        </w:rPr>
        <w:t>lgorithm</w:t>
      </w:r>
    </w:p>
    <w:p w14:paraId="1AB6ABAB" w14:textId="77777777" w:rsidR="00817BC5" w:rsidRPr="00F04A81" w:rsidRDefault="00137CD3" w:rsidP="00F04A81">
      <w:pPr>
        <w:pStyle w:val="BodyText"/>
        <w:spacing w:line="240" w:lineRule="auto"/>
        <w:jc w:val="both"/>
      </w:pPr>
      <w:r w:rsidRPr="00F04A81">
        <w:tab/>
        <w:t>The algor</w:t>
      </w:r>
      <w:r w:rsidR="0091790F" w:rsidRPr="00F04A81">
        <w:t>ithm developed to fit Equation 3</w:t>
      </w:r>
      <w:r w:rsidRPr="00F04A81">
        <w:t xml:space="preserve"> is demonstrated with four data sets.</w:t>
      </w:r>
      <w:r w:rsidR="00817BC5" w:rsidRPr="00F04A81">
        <w:t xml:space="preserve">  The first data set is </w:t>
      </w:r>
      <w:r w:rsidRPr="00F04A81">
        <w:t xml:space="preserve">the fork lengths (mm) and decimal ages (the number of opaque zones observed on otolith thin sections plus the proportion of the year after the designated birthdate) from 215 </w:t>
      </w:r>
      <w:r w:rsidR="00810007" w:rsidRPr="00F04A81">
        <w:t>Australian b</w:t>
      </w:r>
      <w:r w:rsidRPr="00F04A81">
        <w:t>onito (</w:t>
      </w:r>
      <w:r w:rsidRPr="00F04A81">
        <w:rPr>
          <w:i/>
        </w:rPr>
        <w:t>Sarda australis</w:t>
      </w:r>
      <w:r w:rsidRPr="00F04A81">
        <w:t>) sampled from commercial landings</w:t>
      </w:r>
      <w:r w:rsidR="00817BC5" w:rsidRPr="00F04A81">
        <w:t xml:space="preserve"> as detailed in </w:t>
      </w:r>
      <w:r w:rsidRPr="00F04A81">
        <w:t xml:space="preserve">Stewart </w:t>
      </w:r>
      <w:r w:rsidR="001A224D" w:rsidRPr="00F04A81">
        <w:t>et al.</w:t>
      </w:r>
      <w:r w:rsidRPr="00F04A81">
        <w:t xml:space="preserve"> (2013)</w:t>
      </w:r>
      <w:r w:rsidR="00817BC5" w:rsidRPr="00F04A81">
        <w:t xml:space="preserve">.  </w:t>
      </w:r>
      <w:r w:rsidRPr="00F04A81">
        <w:t xml:space="preserve">Stewart </w:t>
      </w:r>
      <w:r w:rsidR="001A224D" w:rsidRPr="00F04A81">
        <w:t>et al.</w:t>
      </w:r>
      <w:r w:rsidR="0091790F" w:rsidRPr="00F04A81">
        <w:t xml:space="preserve"> (2013) fit Equation 2</w:t>
      </w:r>
      <w:r w:rsidRPr="00F04A81">
        <w:t xml:space="preserve"> to these data but constrained </w:t>
      </w:r>
      <m:oMath>
        <m:r>
          <w:rPr>
            <w:rFonts w:ascii="Cambria Math" w:hAnsi="Cambria Math"/>
          </w:rPr>
          <m:t>C</m:t>
        </m:r>
      </m:oMath>
      <w:r w:rsidRPr="00F04A81">
        <w:t xml:space="preserve"> to not exceed 1.  The</w:t>
      </w:r>
      <w:r w:rsidR="00817BC5" w:rsidRPr="00F04A81">
        <w:t>se data were cho</w:t>
      </w:r>
      <w:r w:rsidR="0091790F" w:rsidRPr="00F04A81">
        <w:t>sen to illustrate how Equation 3</w:t>
      </w:r>
      <w:r w:rsidR="00817BC5" w:rsidRPr="00F04A81">
        <w:t xml:space="preserve"> may provide a better and more appropriate fit </w:t>
      </w:r>
      <w:r w:rsidR="00D24970" w:rsidRPr="00F04A81">
        <w:t>th</w:t>
      </w:r>
      <w:r w:rsidR="0011342D" w:rsidRPr="00F04A81">
        <w:t>a</w:t>
      </w:r>
      <w:r w:rsidR="00D24970" w:rsidRPr="00F04A81">
        <w:t xml:space="preserve">n </w:t>
      </w:r>
      <w:r w:rsidR="00AF2F8B" w:rsidRPr="00F04A81">
        <w:t>Equation 2 with t</w:t>
      </w:r>
      <w:r w:rsidR="00817BC5" w:rsidRPr="00F04A81">
        <w:t>he bound</w:t>
      </w:r>
      <w:r w:rsidRPr="00F04A81">
        <w:t xml:space="preserve">ary condition of </w:t>
      </w:r>
      <m:oMath>
        <m:r>
          <w:rPr>
            <w:rFonts w:ascii="Cambria Math" w:hAnsi="Cambria Math"/>
          </w:rPr>
          <m:t>C=1</m:t>
        </m:r>
      </m:oMath>
      <w:r w:rsidR="00AF2F8B" w:rsidRPr="00F04A81">
        <w:rPr>
          <w:rFonts w:eastAsiaTheme="minorEastAsia"/>
        </w:rPr>
        <w:t>.</w:t>
      </w:r>
      <w:r w:rsidR="003264E5" w:rsidRPr="00F04A81">
        <w:t xml:space="preserve">  The remaining three data sets are </w:t>
      </w:r>
      <w:r w:rsidR="003D562F" w:rsidRPr="00F04A81">
        <w:t>for</w:t>
      </w:r>
      <w:r w:rsidR="003264E5" w:rsidRPr="00F04A81">
        <w:t xml:space="preserve"> </w:t>
      </w:r>
      <w:r w:rsidR="00817BC5" w:rsidRPr="00F04A81">
        <w:t xml:space="preserve">invasive Eastern </w:t>
      </w:r>
      <w:r w:rsidR="00A07F4E" w:rsidRPr="00F04A81">
        <w:t>m</w:t>
      </w:r>
      <w:r w:rsidR="00817BC5" w:rsidRPr="00F04A81">
        <w:t>osquitofish (</w:t>
      </w:r>
      <w:r w:rsidR="00817BC5" w:rsidRPr="00F04A81">
        <w:rPr>
          <w:i/>
        </w:rPr>
        <w:t>Gambusia holbrooki</w:t>
      </w:r>
      <w:r w:rsidR="003264E5" w:rsidRPr="00F04A81">
        <w:t xml:space="preserve">) </w:t>
      </w:r>
      <w:r w:rsidR="003D562F" w:rsidRPr="00F04A81">
        <w:t>from</w:t>
      </w:r>
      <w:r w:rsidR="00817BC5" w:rsidRPr="00F04A81">
        <w:t xml:space="preserve"> southern France to southern Spain</w:t>
      </w:r>
      <w:r w:rsidR="00D24970" w:rsidRPr="00F04A81">
        <w:t xml:space="preserve"> detailed by Carmona-Catot </w:t>
      </w:r>
      <w:r w:rsidR="001A224D" w:rsidRPr="00F04A81">
        <w:t>et al.</w:t>
      </w:r>
      <w:r w:rsidR="00D24970" w:rsidRPr="00F04A81">
        <w:t xml:space="preserve"> (2014)</w:t>
      </w:r>
      <w:r w:rsidR="00817BC5" w:rsidRPr="00F04A81">
        <w:t>.  Standard lengths (mm) were measured for each fish and annual ages were estimated from length frequencies and analysis of scales</w:t>
      </w:r>
      <w:r w:rsidR="00D24970" w:rsidRPr="00F04A81">
        <w:t>,</w:t>
      </w:r>
      <w:r w:rsidR="00817BC5" w:rsidRPr="00F04A81">
        <w:t xml:space="preserve"> with decimal ages determined from capture date and estimated birth dates for a cohort. </w:t>
      </w:r>
      <w:r w:rsidR="003264E5" w:rsidRPr="00F04A81">
        <w:t xml:space="preserve"> </w:t>
      </w:r>
      <w:r w:rsidR="00817BC5" w:rsidRPr="00F04A81">
        <w:t xml:space="preserve">Carmona-Catot </w:t>
      </w:r>
      <w:r w:rsidR="001A224D" w:rsidRPr="00F04A81">
        <w:t>et al.</w:t>
      </w:r>
      <w:r w:rsidR="00817BC5" w:rsidRPr="00F04A81">
        <w:t xml:space="preserve"> (2014)</w:t>
      </w:r>
      <w:r w:rsidR="0091790F" w:rsidRPr="00F04A81">
        <w:t xml:space="preserve"> fit Equation 2</w:t>
      </w:r>
      <w:r w:rsidR="003D562F" w:rsidRPr="00F04A81">
        <w:t xml:space="preserve">, </w:t>
      </w:r>
      <w:r w:rsidR="003264E5" w:rsidRPr="00F04A81">
        <w:t>wit</w:t>
      </w:r>
      <w:r w:rsidR="000374ED" w:rsidRPr="00F04A81">
        <w:t xml:space="preserve">hout </w:t>
      </w:r>
      <w:r w:rsidR="00761A83" w:rsidRPr="00F04A81">
        <w:t>constraining</w:t>
      </w:r>
      <w:r w:rsidR="00761A83" w:rsidRPr="00F04A81">
        <w:rPr>
          <w:rFonts w:eastAsiaTheme="minorEastAsia"/>
        </w:rPr>
        <w:t xml:space="preserve"> </w:t>
      </w:r>
      <m:oMath>
        <m:r>
          <w:rPr>
            <w:rFonts w:ascii="Cambria Math" w:hAnsi="Cambria Math"/>
          </w:rPr>
          <m:t>C</m:t>
        </m:r>
      </m:oMath>
      <w:r w:rsidR="003264E5" w:rsidRPr="00F04A81">
        <w:t>, to fish from t</w:t>
      </w:r>
      <w:r w:rsidR="00817BC5" w:rsidRPr="00F04A81">
        <w:t>en locations</w:t>
      </w:r>
      <w:r w:rsidR="003264E5" w:rsidRPr="00F04A81">
        <w:t>.  Data from t</w:t>
      </w:r>
      <w:r w:rsidR="00BF1C22" w:rsidRPr="00F04A81">
        <w:t xml:space="preserve">hree </w:t>
      </w:r>
      <w:r w:rsidR="002C1A49" w:rsidRPr="00F04A81">
        <w:t xml:space="preserve">of these </w:t>
      </w:r>
      <w:r w:rsidR="00BF1C22" w:rsidRPr="00F04A81">
        <w:t xml:space="preserve">locations were chosen to </w:t>
      </w:r>
      <w:r w:rsidR="0091790F" w:rsidRPr="00F04A81">
        <w:t>demonstrate how Equation 3 fits relative to Equation 2</w:t>
      </w:r>
      <w:r w:rsidR="003264E5" w:rsidRPr="00F04A81">
        <w:t xml:space="preserve"> with varying</w:t>
      </w:r>
      <w:r w:rsidR="000374ED" w:rsidRPr="00F04A81">
        <w:t xml:space="preserve"> estimates of </w:t>
      </w:r>
      <m:oMath>
        <m:r>
          <w:rPr>
            <w:rFonts w:ascii="Cambria Math" w:hAnsi="Cambria Math"/>
          </w:rPr>
          <m:t>C</m:t>
        </m:r>
      </m:oMath>
      <w:r w:rsidR="000374ED" w:rsidRPr="00F04A81">
        <w:t xml:space="preserve"> (i.e., </w:t>
      </w:r>
      <m:oMath>
        <m:r>
          <w:rPr>
            <w:rFonts w:ascii="Cambria Math" w:hAnsi="Cambria Math"/>
          </w:rPr>
          <m:t>C</m:t>
        </m:r>
      </m:oMath>
      <w:r w:rsidR="003D562F" w:rsidRPr="00F04A81">
        <w:t xml:space="preserve"> much greater than 1</w:t>
      </w:r>
      <w:r w:rsidR="00BF1C22" w:rsidRPr="00F04A81">
        <w:t xml:space="preserve"> for Site 2</w:t>
      </w:r>
      <w:r w:rsidR="000374ED" w:rsidRPr="00F04A81">
        <w:t xml:space="preserve">, </w:t>
      </w:r>
      <m:oMath>
        <m:r>
          <w:rPr>
            <w:rFonts w:ascii="Cambria Math" w:hAnsi="Cambria Math"/>
          </w:rPr>
          <m:t>C</m:t>
        </m:r>
      </m:oMath>
      <w:r w:rsidR="00817BC5" w:rsidRPr="00F04A81">
        <w:t xml:space="preserve"> only slightly greater than 1</w:t>
      </w:r>
      <w:r w:rsidR="00BF1C22" w:rsidRPr="00F04A81">
        <w:t xml:space="preserve"> for Site 4</w:t>
      </w:r>
      <w:r w:rsidR="00817BC5" w:rsidRPr="00F04A81">
        <w:t>, and</w:t>
      </w:r>
      <w:r w:rsidR="003D562F" w:rsidRPr="00F04A81">
        <w:t xml:space="preserve"> </w:t>
      </w:r>
      <m:oMath>
        <m:r>
          <w:rPr>
            <w:rFonts w:ascii="Cambria Math" w:hAnsi="Cambria Math"/>
          </w:rPr>
          <m:t>C</m:t>
        </m:r>
      </m:oMath>
      <w:r w:rsidR="003D562F" w:rsidRPr="00F04A81">
        <w:t xml:space="preserve"> much less than 1</w:t>
      </w:r>
      <w:r w:rsidR="00C62D39" w:rsidRPr="00F04A81">
        <w:t xml:space="preserve"> for Site 9</w:t>
      </w:r>
      <w:r w:rsidR="003264E5" w:rsidRPr="00F04A81">
        <w:t>)</w:t>
      </w:r>
      <w:r w:rsidR="00817BC5" w:rsidRPr="00F04A81">
        <w:t>.</w:t>
      </w:r>
    </w:p>
    <w:p w14:paraId="6CE46E53" w14:textId="77777777" w:rsidR="00FA7F9C" w:rsidRPr="00F04A81" w:rsidRDefault="003264E5" w:rsidP="00F04A81">
      <w:pPr>
        <w:pStyle w:val="BodyText"/>
        <w:spacing w:line="240" w:lineRule="auto"/>
        <w:jc w:val="both"/>
      </w:pPr>
      <w:r w:rsidRPr="00F04A81">
        <w:tab/>
      </w:r>
      <w:r w:rsidR="00DD6524" w:rsidRPr="00F04A81">
        <w:t>T</w:t>
      </w:r>
      <w:r w:rsidRPr="00F04A81">
        <w:t xml:space="preserve">he “port” algorithm in the nls() function in R </w:t>
      </w:r>
      <w:r w:rsidR="00DD6524" w:rsidRPr="00F04A81">
        <w:t xml:space="preserve">was used </w:t>
      </w:r>
      <w:r w:rsidRPr="00F04A81">
        <w:t>to estimate the</w:t>
      </w:r>
      <w:r w:rsidR="0091790F" w:rsidRPr="00F04A81">
        <w:t xml:space="preserve"> parameters for  Equations </w:t>
      </w:r>
      <w:r w:rsidR="00326EA8" w:rsidRPr="00F04A81">
        <w:t xml:space="preserve">1, </w:t>
      </w:r>
      <w:r w:rsidR="0091790F" w:rsidRPr="00F04A81">
        <w:t>2</w:t>
      </w:r>
      <w:r w:rsidR="00326EA8" w:rsidRPr="00F04A81">
        <w:t>,</w:t>
      </w:r>
      <w:r w:rsidR="0091790F" w:rsidRPr="00F04A81">
        <w:t xml:space="preserve"> and 3</w:t>
      </w:r>
      <w:r w:rsidRPr="00F04A81">
        <w:t xml:space="preserve"> for all four data sets.</w:t>
      </w:r>
      <w:r w:rsidR="00EF6085" w:rsidRPr="00F04A81">
        <w:t xml:space="preserve">  </w:t>
      </w:r>
      <w:r w:rsidR="009576D9" w:rsidRPr="00F04A81">
        <w:t>All s</w:t>
      </w:r>
      <w:r w:rsidR="003043A3" w:rsidRPr="00F04A81">
        <w:t>t</w:t>
      </w:r>
      <w:r w:rsidR="00EF6085" w:rsidRPr="00F04A81">
        <w:t xml:space="preserve">arting values </w:t>
      </w:r>
      <w:r w:rsidR="00EF6085" w:rsidRPr="00F04A81">
        <w:rPr>
          <w:rFonts w:eastAsiaTheme="minorEastAsia"/>
        </w:rPr>
        <w:t xml:space="preserve">were obtained </w:t>
      </w:r>
      <w:r w:rsidR="009576D9" w:rsidRPr="00F04A81">
        <w:rPr>
          <w:rFonts w:eastAsiaTheme="minorEastAsia"/>
        </w:rPr>
        <w:t xml:space="preserve">by visually fitting the VBGF to the observed data </w:t>
      </w:r>
      <w:r w:rsidR="00851E08" w:rsidRPr="00F04A81">
        <w:rPr>
          <w:rFonts w:eastAsiaTheme="minorEastAsia"/>
        </w:rPr>
        <w:t xml:space="preserve">(Ritz and Streibig, 2008; </w:t>
      </w:r>
      <w:r w:rsidR="00EF6085" w:rsidRPr="00F04A81">
        <w:rPr>
          <w:rFonts w:eastAsiaTheme="minorEastAsia"/>
        </w:rPr>
        <w:t>Ogle</w:t>
      </w:r>
      <w:r w:rsidR="00851E08" w:rsidRPr="00F04A81">
        <w:rPr>
          <w:rFonts w:eastAsiaTheme="minorEastAsia"/>
        </w:rPr>
        <w:t>,</w:t>
      </w:r>
      <w:r w:rsidR="00320470" w:rsidRPr="00F04A81">
        <w:rPr>
          <w:rFonts w:eastAsiaTheme="minorEastAsia"/>
        </w:rPr>
        <w:t xml:space="preserve"> 2016b</w:t>
      </w:r>
      <w:r w:rsidR="00EF6085" w:rsidRPr="00F04A81">
        <w:rPr>
          <w:rFonts w:eastAsiaTheme="minorEastAsia"/>
        </w:rPr>
        <w:t>).</w:t>
      </w:r>
      <w:r w:rsidR="00EF6085" w:rsidRPr="00F04A81">
        <w:t xml:space="preserve">  </w:t>
      </w:r>
      <w:r w:rsidR="006B60C8" w:rsidRPr="00F04A81">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sidRPr="00F04A81">
        <w:rPr>
          <w:rFonts w:eastAsiaTheme="minorEastAsia"/>
        </w:rPr>
        <w:t>,</w:t>
      </w:r>
      <w:r w:rsidR="00084903" w:rsidRPr="00F04A81">
        <w:t xml:space="preserve"> </w:t>
      </w:r>
      <m:oMath>
        <m:r>
          <w:rPr>
            <w:rFonts w:ascii="Cambria Math" w:hAnsi="Cambria Math"/>
          </w:rPr>
          <m:t>K</m:t>
        </m:r>
      </m:oMath>
      <w:r w:rsidR="006B60C8" w:rsidRPr="00F04A81">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rsidRPr="00F04A81">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rsidRPr="00F04A81">
        <w:t xml:space="preserve"> </w:t>
      </w:r>
      <w:r w:rsidR="006B60C8" w:rsidRPr="00F04A81">
        <w:t xml:space="preserve">and </w:t>
      </w:r>
      <m:oMath>
        <m:r>
          <w:rPr>
            <w:rFonts w:ascii="Cambria Math" w:hAnsi="Cambria Math"/>
          </w:rPr>
          <m:t>NGT</m:t>
        </m:r>
      </m:oMath>
      <w:r w:rsidR="006B60C8" w:rsidRPr="00F04A81">
        <w:t xml:space="preserve"> were</w:t>
      </w:r>
      <w:r w:rsidR="00084903" w:rsidRPr="00F04A81">
        <w:t xml:space="preserve"> constrained to be between 0 and 1, and </w:t>
      </w:r>
      <m:oMath>
        <m:r>
          <w:rPr>
            <w:rFonts w:ascii="Cambria Math" w:hAnsi="Cambria Math"/>
          </w:rPr>
          <m:t>C</m:t>
        </m:r>
      </m:oMath>
      <w:r w:rsidR="00084903" w:rsidRPr="00F04A81">
        <w:t xml:space="preserve"> was constrained to be </w:t>
      </w:r>
      <w:r w:rsidR="00E5554E" w:rsidRPr="00F04A81">
        <w:t xml:space="preserve">between 0 and 1 for the Australian bonito data and </w:t>
      </w:r>
      <w:r w:rsidR="00084903" w:rsidRPr="00F04A81">
        <w:t xml:space="preserve">positive for the </w:t>
      </w:r>
      <w:r w:rsidR="00A07F4E" w:rsidRPr="00F04A81">
        <w:lastRenderedPageBreak/>
        <w:t>m</w:t>
      </w:r>
      <w:r w:rsidR="00084903" w:rsidRPr="00F04A81">
        <w:t>osquitofish data</w:t>
      </w:r>
      <w:r w:rsidR="0091790F" w:rsidRPr="00F04A81">
        <w:t>.</w:t>
      </w:r>
      <w:r w:rsidR="009576D9" w:rsidRPr="00F04A81">
        <w:rPr>
          <w:rFonts w:eastAsiaTheme="minorEastAsia"/>
        </w:rPr>
        <w:t xml:space="preserve">  Alternative starting values were used to confirm that a global rather than a local minimum was obtained (</w:t>
      </w:r>
      <w:r w:rsidR="007C08DB" w:rsidRPr="00F04A81">
        <w:t>McCullough</w:t>
      </w:r>
      <w:r w:rsidR="00BD1E80" w:rsidRPr="00F04A81">
        <w:t>,</w:t>
      </w:r>
      <w:r w:rsidR="007C08DB" w:rsidRPr="00F04A81">
        <w:t xml:space="preserve"> 2008</w:t>
      </w:r>
      <w:r w:rsidR="009576D9" w:rsidRPr="00F04A81">
        <w:rPr>
          <w:rFonts w:eastAsiaTheme="minorEastAsia"/>
        </w:rPr>
        <w:t>).</w:t>
      </w:r>
      <w:r w:rsidR="0091790F" w:rsidRPr="00F04A81">
        <w:t xml:space="preserve">  </w:t>
      </w:r>
      <w:r w:rsidR="00084903" w:rsidRPr="00F04A81">
        <w:t xml:space="preserve">The </w:t>
      </w:r>
      <w:r w:rsidR="00E5554E" w:rsidRPr="00F04A81">
        <w:t xml:space="preserve">growth </w:t>
      </w:r>
      <w:r w:rsidR="00084903" w:rsidRPr="00F04A81">
        <w:t>function with the lowest Akaike In</w:t>
      </w:r>
      <w:r w:rsidR="00D24970" w:rsidRPr="00F04A81">
        <w:t>formation Criterion (AIC)</w:t>
      </w:r>
      <w:r w:rsidR="00B65AB4" w:rsidRPr="00F04A81">
        <w:t xml:space="preserve"> value, computed from least-squares results because normally distributed errors with a constant variance were assumed (Burnham and Anderson</w:t>
      </w:r>
      <w:r w:rsidR="00BD1E80" w:rsidRPr="00F04A81">
        <w:t>,</w:t>
      </w:r>
      <w:r w:rsidR="00B65AB4" w:rsidRPr="00F04A81">
        <w:t xml:space="preserve"> 2002), </w:t>
      </w:r>
      <w:r w:rsidR="00084903" w:rsidRPr="00F04A81">
        <w:t xml:space="preserve">was chosen </w:t>
      </w:r>
      <w:r w:rsidR="003C70A3" w:rsidRPr="00F04A81">
        <w:t>as</w:t>
      </w:r>
      <w:r w:rsidR="006B60C8" w:rsidRPr="00F04A81">
        <w:t xml:space="preserve"> the better fit</w:t>
      </w:r>
      <w:r w:rsidR="00084903" w:rsidRPr="00F04A81">
        <w:t xml:space="preserve"> for each data set</w:t>
      </w:r>
      <w:r w:rsidR="00851E08" w:rsidRPr="00F04A81">
        <w:t xml:space="preserve"> (Ritz and Streibig, 2008)</w:t>
      </w:r>
      <w:r w:rsidR="00824F7E" w:rsidRPr="00F04A81">
        <w:t>.  H</w:t>
      </w:r>
      <w:r w:rsidR="00DA1332" w:rsidRPr="00F04A81">
        <w:t>owever, if the difference in AIC between two models was less than 2, then the models were considered indistinguishable (Burnham and Anderson</w:t>
      </w:r>
      <w:r w:rsidR="00BD1E80" w:rsidRPr="00F04A81">
        <w:t>,</w:t>
      </w:r>
      <w:r w:rsidR="00DA1332" w:rsidRPr="00F04A81">
        <w:t xml:space="preserve"> </w:t>
      </w:r>
      <w:r w:rsidR="00E74307" w:rsidRPr="00F04A81">
        <w:t>2002</w:t>
      </w:r>
      <w:r w:rsidR="00DA1332" w:rsidRPr="00F04A81">
        <w:t>)</w:t>
      </w:r>
      <w:r w:rsidR="00084903" w:rsidRPr="00F04A81">
        <w:t>.</w:t>
      </w:r>
      <w:r w:rsidR="00E94BC7" w:rsidRPr="00F04A81">
        <w:t xml:space="preserve">  Confidence intervals for each parameter were the 2.5% and 97.5% percentile value</w:t>
      </w:r>
      <w:r w:rsidR="003D562F" w:rsidRPr="00F04A81">
        <w:t>s</w:t>
      </w:r>
      <w:r w:rsidR="00E94BC7" w:rsidRPr="00F04A81">
        <w:t xml:space="preserve"> of non-parametric bootstrap parameter estimates computed with the nlsBoot() function from the nlstools package</w:t>
      </w:r>
      <w:r w:rsidR="004E4B29" w:rsidRPr="00F04A81">
        <w:t xml:space="preserve"> v1.0-2</w:t>
      </w:r>
      <w:r w:rsidR="00E94BC7" w:rsidRPr="00F04A81">
        <w:t xml:space="preserve"> (Baty et al.</w:t>
      </w:r>
      <w:r w:rsidR="00851E08" w:rsidRPr="00F04A81">
        <w:t>,</w:t>
      </w:r>
      <w:r w:rsidR="00E94BC7" w:rsidRPr="00F04A81">
        <w:t xml:space="preserve"> 2015)</w:t>
      </w:r>
      <w:r w:rsidR="003D562F" w:rsidRPr="00F04A81">
        <w:t xml:space="preserve"> in </w:t>
      </w:r>
      <w:commentRangeStart w:id="56"/>
      <w:r w:rsidR="003D562F" w:rsidRPr="00F04A81">
        <w:t>R</w:t>
      </w:r>
      <w:commentRangeEnd w:id="56"/>
      <w:r w:rsidR="0046735B">
        <w:rPr>
          <w:rStyle w:val="CommentReference"/>
          <w:rFonts w:asciiTheme="minorHAnsi" w:hAnsiTheme="minorHAnsi" w:cstheme="minorBidi"/>
        </w:rPr>
        <w:commentReference w:id="56"/>
      </w:r>
      <w:r w:rsidR="00E94BC7" w:rsidRPr="00F04A81">
        <w:t>.</w:t>
      </w:r>
      <w:r w:rsidR="00050EAC" w:rsidRPr="00F04A81">
        <w:t xml:space="preserve">  All code used in these analyses is in the </w:t>
      </w:r>
      <w:r w:rsidR="00F738EB" w:rsidRPr="00F04A81">
        <w:t>S</w:t>
      </w:r>
      <w:r w:rsidR="00050EAC" w:rsidRPr="00F04A81">
        <w:t>upplement</w:t>
      </w:r>
      <w:r w:rsidR="00F738EB" w:rsidRPr="00F04A81">
        <w:t>ary information</w:t>
      </w:r>
      <w:r w:rsidR="00050EAC" w:rsidRPr="00F04A81">
        <w:t>.</w:t>
      </w:r>
    </w:p>
    <w:p w14:paraId="126950A1" w14:textId="77777777" w:rsidR="00993B78" w:rsidRPr="00F04A81" w:rsidRDefault="00993B78" w:rsidP="00F04A81">
      <w:pPr>
        <w:pStyle w:val="BodyText"/>
        <w:spacing w:line="240" w:lineRule="auto"/>
        <w:jc w:val="both"/>
      </w:pPr>
    </w:p>
    <w:p w14:paraId="6D46E84F" w14:textId="77777777" w:rsidR="00FA7F9C" w:rsidRPr="00F04A81" w:rsidRDefault="00FA7F9C" w:rsidP="00F04A81">
      <w:pPr>
        <w:pStyle w:val="Heading1"/>
        <w:spacing w:line="240" w:lineRule="auto"/>
        <w:jc w:val="both"/>
      </w:pPr>
      <w:r w:rsidRPr="00F04A81">
        <w:t>Results</w:t>
      </w:r>
    </w:p>
    <w:p w14:paraId="544B04E7" w14:textId="77777777" w:rsidR="00681B21" w:rsidRPr="00F04A81" w:rsidRDefault="009C6144" w:rsidP="00F04A81">
      <w:pPr>
        <w:pStyle w:val="BodyText"/>
        <w:spacing w:line="240" w:lineRule="auto"/>
        <w:jc w:val="both"/>
      </w:pPr>
      <w:r w:rsidRPr="00F04A81">
        <w:tab/>
        <w:t xml:space="preserve">The fit of </w:t>
      </w:r>
      <w:r w:rsidR="0091790F" w:rsidRPr="00F04A81">
        <w:t>Equation</w:t>
      </w:r>
      <w:r w:rsidRPr="00F04A81">
        <w:t>s 2 and</w:t>
      </w:r>
      <w:r w:rsidR="0091790F" w:rsidRPr="00F04A81">
        <w:t xml:space="preserve"> 3</w:t>
      </w:r>
      <w:r w:rsidR="00EE1FBD" w:rsidRPr="00F04A81">
        <w:t xml:space="preserve"> </w:t>
      </w:r>
      <w:r w:rsidRPr="00F04A81">
        <w:t>to</w:t>
      </w:r>
      <w:r w:rsidR="00EE1FBD" w:rsidRPr="00F04A81">
        <w:t xml:space="preserve"> the </w:t>
      </w:r>
      <w:r w:rsidR="00A07F4E" w:rsidRPr="00F04A81">
        <w:t>Australian b</w:t>
      </w:r>
      <w:r w:rsidR="00EE1FBD" w:rsidRPr="00F04A81">
        <w:t>onito data</w:t>
      </w:r>
      <w:r w:rsidR="0091790F" w:rsidRPr="00F04A81">
        <w:t xml:space="preserve"> </w:t>
      </w:r>
      <w:r w:rsidRPr="00F04A81">
        <w:t>were indistinguishable</w:t>
      </w:r>
      <w:r w:rsidR="00A70EB7" w:rsidRPr="00F04A81">
        <w:t xml:space="preserve"> (Table 1</w:t>
      </w:r>
      <w:r w:rsidRPr="00F04A81">
        <w:t xml:space="preserve">; </w:t>
      </w:r>
      <w:del w:id="57" w:author="Author" w:date="2016-09-13T03:49:00Z">
        <w:r w:rsidRPr="00F04A81" w:rsidDel="0046735B">
          <w:delText xml:space="preserve">Figure </w:delText>
        </w:r>
      </w:del>
      <w:ins w:id="58" w:author="Author" w:date="2016-09-13T03:49:00Z">
        <w:r w:rsidR="0046735B" w:rsidRPr="00F04A81">
          <w:t>Fig</w:t>
        </w:r>
        <w:r w:rsidR="0046735B">
          <w:t>.</w:t>
        </w:r>
        <w:r w:rsidR="0046735B" w:rsidRPr="00F04A81">
          <w:t xml:space="preserve"> </w:t>
        </w:r>
      </w:ins>
      <w:r w:rsidRPr="00F04A81">
        <w:t>3A</w:t>
      </w:r>
      <w:r w:rsidR="00A70EB7" w:rsidRPr="00F04A81">
        <w:t>)</w:t>
      </w:r>
      <w:r w:rsidR="00EE1FBD" w:rsidRPr="00F04A81">
        <w:t xml:space="preserve">. </w:t>
      </w:r>
      <w:r w:rsidRPr="00F04A81">
        <w:t xml:space="preserve"> 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F04A81">
        <w:t xml:space="preserve"> estimates were equal and the</w:t>
      </w:r>
      <w:r w:rsidR="00294D9D" w:rsidRPr="00F04A81">
        <w:t xml:space="preserve"> estimates of</w:t>
      </w:r>
      <w:r w:rsidRPr="00F04A81">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Pr="00F04A81">
        <w:t xml:space="preserve"> and</w:t>
      </w:r>
      <w:r w:rsidR="00294D9D" w:rsidRPr="00F04A81">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F04A81">
        <w:t xml:space="preserve"> were similar between the two functions (Table 1).  </w:t>
      </w:r>
      <w:r w:rsidR="00EE1FBD" w:rsidRPr="00F04A81">
        <w:t xml:space="preserve">The length of the no-growth </w:t>
      </w:r>
      <w:r w:rsidR="00A70EB7" w:rsidRPr="00F04A81">
        <w:t xml:space="preserve">period was estimated </w:t>
      </w:r>
      <w:r w:rsidR="00294D9D" w:rsidRPr="00F04A81">
        <w:t xml:space="preserve">with Equation 3 </w:t>
      </w:r>
      <w:r w:rsidR="00A70EB7" w:rsidRPr="00F04A81">
        <w:t>to be 0.13 or 13</w:t>
      </w:r>
      <w:r w:rsidR="00EE1FBD" w:rsidRPr="00F04A81">
        <w:t>% of the year.</w:t>
      </w:r>
    </w:p>
    <w:p w14:paraId="5D07E277" w14:textId="77777777" w:rsidR="007609C5" w:rsidRPr="00F04A81" w:rsidRDefault="007609C5" w:rsidP="00F04A81">
      <w:pPr>
        <w:pStyle w:val="BodyText"/>
        <w:spacing w:line="240" w:lineRule="auto"/>
        <w:jc w:val="both"/>
      </w:pPr>
      <w:r w:rsidRPr="00F04A81">
        <w:tab/>
        <w:t xml:space="preserve">Equation 3 </w:t>
      </w:r>
      <w:r w:rsidR="002068D2" w:rsidRPr="00F04A81">
        <w:t>did not</w:t>
      </w:r>
      <w:r w:rsidRPr="00F04A81">
        <w:t xml:space="preserve"> fit</w:t>
      </w:r>
      <w:r w:rsidR="002068D2" w:rsidRPr="00F04A81">
        <w:t xml:space="preserve"> the </w:t>
      </w:r>
      <w:r w:rsidR="00A07F4E" w:rsidRPr="00F04A81">
        <w:t>m</w:t>
      </w:r>
      <w:r w:rsidRPr="00F04A81">
        <w:t>osquitofish</w:t>
      </w:r>
      <w:r w:rsidR="002068D2" w:rsidRPr="00F04A81">
        <w:t xml:space="preserve"> data better in situations where there was some evidence for a decrease in mean length with increasing age (i.e., C&gt;&gt;1 in Equation 2; e.g., Site 2; </w:t>
      </w:r>
      <w:r w:rsidR="00471387" w:rsidRPr="00F04A81">
        <w:t xml:space="preserve">Table 1; </w:t>
      </w:r>
      <w:del w:id="59" w:author="Author" w:date="2016-09-13T03:50:00Z">
        <w:r w:rsidR="002068D2" w:rsidRPr="00F04A81" w:rsidDel="0046735B">
          <w:delText xml:space="preserve">Figure </w:delText>
        </w:r>
      </w:del>
      <w:ins w:id="60" w:author="Author" w:date="2016-09-13T03:50:00Z">
        <w:r w:rsidR="0046735B" w:rsidRPr="00F04A81">
          <w:t>Fig</w:t>
        </w:r>
        <w:r w:rsidR="0046735B">
          <w:t>.</w:t>
        </w:r>
        <w:r w:rsidR="0046735B" w:rsidRPr="00F04A81">
          <w:t xml:space="preserve"> </w:t>
        </w:r>
      </w:ins>
      <w:r w:rsidR="002068D2" w:rsidRPr="00F04A81">
        <w:t xml:space="preserve">3B) or no evidence for a cessation in growth (i.e., C&lt;1 in Equation 2; e.g. Site 9; </w:t>
      </w:r>
      <w:r w:rsidR="00471387" w:rsidRPr="00F04A81">
        <w:t xml:space="preserve">Table 1; </w:t>
      </w:r>
      <w:del w:id="61" w:author="Author" w:date="2016-09-13T03:50:00Z">
        <w:r w:rsidR="002068D2" w:rsidRPr="00F04A81" w:rsidDel="0046735B">
          <w:delText xml:space="preserve">Figure </w:delText>
        </w:r>
      </w:del>
      <w:ins w:id="62" w:author="Author" w:date="2016-09-13T03:50:00Z">
        <w:r w:rsidR="0046735B" w:rsidRPr="00F04A81">
          <w:t>Fig</w:t>
        </w:r>
        <w:r w:rsidR="0046735B">
          <w:t>.</w:t>
        </w:r>
        <w:r w:rsidR="0046735B" w:rsidRPr="00F04A81">
          <w:t xml:space="preserve"> </w:t>
        </w:r>
      </w:ins>
      <w:r w:rsidR="002068D2" w:rsidRPr="00F04A81">
        <w:t>3</w:t>
      </w:r>
      <w:r w:rsidR="00CD728B" w:rsidRPr="00F04A81">
        <w:t>D).  However, Equation 2 appeared</w:t>
      </w:r>
      <w:r w:rsidR="002068D2" w:rsidRPr="00F04A81">
        <w:t xml:space="preserve"> to respond too dramatically to one sample of ages (approx. 0.4) at Site 2</w:t>
      </w:r>
      <w:r w:rsidR="00471387" w:rsidRPr="00F04A81">
        <w:t>,</w:t>
      </w:r>
      <w:r w:rsidR="002068D2" w:rsidRPr="00F04A81">
        <w:t xml:space="preserve"> and Equation 3 </w:t>
      </w:r>
      <w:r w:rsidR="00471387" w:rsidRPr="00F04A81">
        <w:t>likely</w:t>
      </w:r>
      <w:r w:rsidR="002068D2" w:rsidRPr="00F04A81">
        <w:t xml:space="preserve"> provide</w:t>
      </w:r>
      <w:r w:rsidR="00471387" w:rsidRPr="00F04A81">
        <w:t>s</w:t>
      </w:r>
      <w:r w:rsidR="002068D2" w:rsidRPr="00F04A81">
        <w:t xml:space="preserve"> more realisti</w:t>
      </w:r>
      <w:r w:rsidR="00471387" w:rsidRPr="00F04A81">
        <w:t xml:space="preserve">c estimates of mean length </w:t>
      </w:r>
      <w:r w:rsidR="00CD728B" w:rsidRPr="00F04A81">
        <w:t>throughout</w:t>
      </w:r>
      <w:r w:rsidR="00471387" w:rsidRPr="00F04A81">
        <w:t xml:space="preserve"> the seasonal cessation in growth period in this </w:t>
      </w:r>
      <w:r w:rsidR="00CD728B" w:rsidRPr="00F04A81">
        <w:t>example</w:t>
      </w:r>
      <w:r w:rsidR="00471387" w:rsidRPr="00F04A81">
        <w:t xml:space="preserve"> (</w:t>
      </w:r>
      <w:del w:id="63" w:author="Author" w:date="2016-09-13T03:50:00Z">
        <w:r w:rsidR="00471387" w:rsidRPr="00F04A81" w:rsidDel="0046735B">
          <w:delText xml:space="preserve">Figure </w:delText>
        </w:r>
      </w:del>
      <w:ins w:id="64" w:author="Author" w:date="2016-09-13T03:50:00Z">
        <w:r w:rsidR="0046735B" w:rsidRPr="00F04A81">
          <w:t>Fig</w:t>
        </w:r>
        <w:r w:rsidR="0046735B">
          <w:t>.</w:t>
        </w:r>
        <w:r w:rsidR="0046735B" w:rsidRPr="00F04A81">
          <w:t xml:space="preserve"> </w:t>
        </w:r>
      </w:ins>
      <w:r w:rsidR="00471387" w:rsidRPr="00F04A81">
        <w:t xml:space="preserve">3B).  </w:t>
      </w:r>
      <w:r w:rsidR="00CD728B" w:rsidRPr="00F04A81">
        <w:t>Equation 3 fit better than Equation 2 when a cessation in growth wa</w:t>
      </w:r>
      <w:r w:rsidR="00471387" w:rsidRPr="00F04A81">
        <w:t xml:space="preserve">s evident without an apparent decline in mean length with age for </w:t>
      </w:r>
      <w:r w:rsidR="00A07F4E" w:rsidRPr="00F04A81">
        <w:t>m</w:t>
      </w:r>
      <w:r w:rsidR="00B24B35" w:rsidRPr="00F04A81">
        <w:t>osquitofish (</w:t>
      </w:r>
      <w:r w:rsidR="00471387" w:rsidRPr="00F04A81">
        <w:t>e.</w:t>
      </w:r>
      <w:r w:rsidR="00B24B35" w:rsidRPr="00F04A81">
        <w:t>g.</w:t>
      </w:r>
      <w:r w:rsidR="00471387" w:rsidRPr="00F04A81">
        <w:t xml:space="preserve">, Site 4; </w:t>
      </w:r>
      <w:r w:rsidR="00CD728B" w:rsidRPr="00F04A81">
        <w:t xml:space="preserve">Table 1; </w:t>
      </w:r>
      <w:del w:id="65" w:author="Author" w:date="2016-09-13T03:50:00Z">
        <w:r w:rsidR="00471387" w:rsidRPr="00F04A81" w:rsidDel="0046735B">
          <w:delText xml:space="preserve">Figure </w:delText>
        </w:r>
      </w:del>
      <w:ins w:id="66" w:author="Author" w:date="2016-09-13T03:50:00Z">
        <w:r w:rsidR="0046735B" w:rsidRPr="00F04A81">
          <w:t>Fig</w:t>
        </w:r>
        <w:r w:rsidR="0046735B">
          <w:t>.</w:t>
        </w:r>
        <w:r w:rsidR="0046735B" w:rsidRPr="00F04A81">
          <w:t xml:space="preserve"> </w:t>
        </w:r>
      </w:ins>
      <w:r w:rsidR="00471387" w:rsidRPr="00F04A81">
        <w:t>3C).</w:t>
      </w:r>
    </w:p>
    <w:p w14:paraId="1287D330" w14:textId="77777777" w:rsidR="00FE416D" w:rsidRPr="00F04A81" w:rsidRDefault="00FE416D" w:rsidP="00F04A81">
      <w:pPr>
        <w:pStyle w:val="BodyText"/>
        <w:spacing w:line="240" w:lineRule="auto"/>
        <w:jc w:val="both"/>
      </w:pPr>
    </w:p>
    <w:p w14:paraId="7FBD97C0" w14:textId="77777777" w:rsidR="00FE416D" w:rsidRPr="00F04A81" w:rsidRDefault="00FE416D" w:rsidP="00F04A81">
      <w:pPr>
        <w:pStyle w:val="Heading1"/>
        <w:spacing w:line="240" w:lineRule="auto"/>
        <w:jc w:val="both"/>
      </w:pPr>
      <w:r w:rsidRPr="00F04A81">
        <w:t>Conclusion</w:t>
      </w:r>
    </w:p>
    <w:p w14:paraId="27738D3F" w14:textId="77777777" w:rsidR="00FE416D" w:rsidRPr="00F04A81" w:rsidRDefault="00FE416D" w:rsidP="00F04A81">
      <w:pPr>
        <w:pStyle w:val="BodyText"/>
        <w:spacing w:line="240" w:lineRule="auto"/>
        <w:jc w:val="both"/>
      </w:pPr>
      <w:r w:rsidRPr="00F04A81">
        <w:tab/>
        <w:t xml:space="preserve">The algorithm </w:t>
      </w:r>
      <w:r w:rsidR="00B24B35" w:rsidRPr="00F04A81">
        <w:t>describ</w:t>
      </w:r>
      <w:r w:rsidRPr="00F04A81">
        <w:t xml:space="preserve">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F04A81">
        <w:rPr>
          <w:rFonts w:eastAsiaTheme="minorEastAsia"/>
        </w:rPr>
        <w:t xml:space="preserve">, which allows for Equation 3 to be statistically fit to seasonal age data, appears to provide reasonable parameter estimates for the four examples provided.  </w:t>
      </w:r>
      <w:r w:rsidR="00FD741F" w:rsidRPr="00F04A81">
        <w:t>Equation 3 is</w:t>
      </w:r>
      <w:r w:rsidRPr="00F04A81">
        <w:t xml:space="preserve"> likely not the globally best seasonal growth model</w:t>
      </w:r>
      <w:r w:rsidR="00FD741F" w:rsidRPr="00F04A81">
        <w:t xml:space="preserve"> as dem</w:t>
      </w:r>
      <w:r w:rsidR="0066329C" w:rsidRPr="00F04A81">
        <w:t>onstrated here with three of four data sets</w:t>
      </w:r>
      <w:r w:rsidRPr="00F04A81">
        <w:rPr>
          <w:rFonts w:eastAsiaTheme="minorEastAsia"/>
        </w:rPr>
        <w:t>.</w:t>
      </w:r>
      <w:r w:rsidR="00C626CA" w:rsidRPr="00F04A81">
        <w:rPr>
          <w:rFonts w:eastAsiaTheme="minorEastAsia"/>
        </w:rPr>
        <w:t xml:space="preserve">  </w:t>
      </w:r>
      <w:r w:rsidR="00C27A66" w:rsidRPr="00F04A81">
        <w:rPr>
          <w:rFonts w:eastAsiaTheme="minorEastAsia"/>
        </w:rPr>
        <w:t>However, p</w:t>
      </w:r>
      <w:r w:rsidR="00C626CA" w:rsidRPr="00F04A81">
        <w:rPr>
          <w:rFonts w:eastAsiaTheme="minorEastAsia"/>
        </w:rPr>
        <w:t xml:space="preserve">erhaps a better understanding of the utility of </w:t>
      </w:r>
      <w:r w:rsidRPr="00F04A81">
        <w:rPr>
          <w:rFonts w:eastAsiaTheme="minorEastAsia"/>
        </w:rPr>
        <w:t>the Pauly et al. (1992) growth function</w:t>
      </w:r>
      <w:r w:rsidR="00C626CA" w:rsidRPr="00F04A81">
        <w:rPr>
          <w:rFonts w:eastAsiaTheme="minorEastAsia"/>
        </w:rPr>
        <w:t xml:space="preserve"> </w:t>
      </w:r>
      <w:r w:rsidR="00B13F5B" w:rsidRPr="00F04A81">
        <w:rPr>
          <w:rFonts w:eastAsiaTheme="minorEastAsia"/>
        </w:rPr>
        <w:t>for modeli</w:t>
      </w:r>
      <w:r w:rsidR="0066329C" w:rsidRPr="00F04A81">
        <w:rPr>
          <w:rFonts w:eastAsiaTheme="minorEastAsia"/>
        </w:rPr>
        <w:t xml:space="preserve">ng </w:t>
      </w:r>
      <w:r w:rsidR="00B13F5B" w:rsidRPr="00F04A81">
        <w:rPr>
          <w:rFonts w:eastAsiaTheme="minorEastAsia"/>
        </w:rPr>
        <w:t>seasonal growth of fishes will be forthcoming now that this function</w:t>
      </w:r>
      <w:r w:rsidRPr="00F04A81">
        <w:rPr>
          <w:rFonts w:eastAsiaTheme="minorEastAsia"/>
        </w:rPr>
        <w:t xml:space="preserve"> is </w:t>
      </w:r>
      <w:r w:rsidR="00C626CA" w:rsidRPr="00F04A81">
        <w:rPr>
          <w:rFonts w:eastAsiaTheme="minorEastAsia"/>
        </w:rPr>
        <w:t xml:space="preserve">readily </w:t>
      </w:r>
      <w:r w:rsidR="00B13F5B" w:rsidRPr="00F04A81">
        <w:rPr>
          <w:rFonts w:eastAsiaTheme="minorEastAsia"/>
        </w:rPr>
        <w:t>a</w:t>
      </w:r>
      <w:r w:rsidRPr="00F04A81">
        <w:rPr>
          <w:rFonts w:eastAsiaTheme="minorEastAsia"/>
        </w:rPr>
        <w:t>vailable to all scientists with access to software (e.g., R) that can fit nonlinear models to data.</w:t>
      </w:r>
    </w:p>
    <w:p w14:paraId="16FE8454" w14:textId="77777777" w:rsidR="00532633" w:rsidRPr="00F04A81" w:rsidRDefault="00532633" w:rsidP="00F04A81">
      <w:pPr>
        <w:pStyle w:val="BodyText"/>
        <w:spacing w:line="240" w:lineRule="auto"/>
        <w:jc w:val="both"/>
      </w:pPr>
    </w:p>
    <w:p w14:paraId="3D274735" w14:textId="77777777" w:rsidR="00681B21" w:rsidRPr="00F04A81" w:rsidRDefault="00EE1FBD" w:rsidP="00F04A81">
      <w:pPr>
        <w:pStyle w:val="Heading3"/>
        <w:spacing w:line="240" w:lineRule="auto"/>
        <w:jc w:val="both"/>
        <w:rPr>
          <w:szCs w:val="24"/>
        </w:rPr>
      </w:pPr>
      <w:bookmarkStart w:id="67" w:name="acknowledgments"/>
      <w:bookmarkEnd w:id="67"/>
      <w:r w:rsidRPr="00F04A81">
        <w:rPr>
          <w:szCs w:val="24"/>
        </w:rPr>
        <w:t>Acknowledgments</w:t>
      </w:r>
    </w:p>
    <w:p w14:paraId="26E39B0A" w14:textId="77777777" w:rsidR="00882B84" w:rsidRPr="00F04A81" w:rsidRDefault="00EE1FBD" w:rsidP="00F04A81">
      <w:pPr>
        <w:pStyle w:val="FirstParagraph"/>
        <w:spacing w:line="240" w:lineRule="auto"/>
        <w:jc w:val="both"/>
      </w:pPr>
      <w:r w:rsidRPr="00F04A81">
        <w:t>John Stewart (New South Wales Department of Primary Industries Fish</w:t>
      </w:r>
      <w:r w:rsidR="00FD741F" w:rsidRPr="00F04A81">
        <w:t>eries) graciously provided the Australian b</w:t>
      </w:r>
      <w:r w:rsidRPr="00F04A81">
        <w:t>onito length-at-age data.</w:t>
      </w:r>
      <w:r w:rsidR="00340B46" w:rsidRPr="00F04A81">
        <w:t xml:space="preserve">  Emili Garcia-Berthou (</w:t>
      </w:r>
      <w:r w:rsidR="00503364" w:rsidRPr="00F04A81">
        <w:t>Universitat de Girona</w:t>
      </w:r>
      <w:r w:rsidR="00340B46" w:rsidRPr="00F04A81">
        <w:t xml:space="preserve">) kindly provided the </w:t>
      </w:r>
      <w:r w:rsidR="00A07F4E" w:rsidRPr="00F04A81">
        <w:t>mo</w:t>
      </w:r>
      <w:r w:rsidR="00340B46" w:rsidRPr="00F04A81">
        <w:t>squitofish length-at-age data.  This paper was improved by discussion</w:t>
      </w:r>
      <w:r w:rsidR="00AC374B" w:rsidRPr="00F04A81">
        <w:t>s</w:t>
      </w:r>
      <w:r w:rsidR="00340B46" w:rsidRPr="00F04A81">
        <w:t xml:space="preserve"> with and reviews by Emili Garcia-Berthou, </w:t>
      </w:r>
      <w:r w:rsidR="00AC374B" w:rsidRPr="00F04A81">
        <w:t>Andrew Jensen,</w:t>
      </w:r>
      <w:r w:rsidR="00F17A23" w:rsidRPr="00F04A81">
        <w:t xml:space="preserve"> Danial Pauly</w:t>
      </w:r>
      <w:r w:rsidR="007C08DB" w:rsidRPr="00F04A81">
        <w:t>, and two anonymous reviewers</w:t>
      </w:r>
      <w:r w:rsidR="00340B46" w:rsidRPr="00F04A81">
        <w:t>.</w:t>
      </w:r>
      <w:r w:rsidR="007C08DB" w:rsidRPr="00F04A81">
        <w:t xml:space="preserve">  Taylor Stewart </w:t>
      </w:r>
      <w:r w:rsidR="0066329C" w:rsidRPr="00F04A81">
        <w:t>checked the</w:t>
      </w:r>
      <w:r w:rsidR="007C08DB" w:rsidRPr="00F04A81">
        <w:t xml:space="preserve"> Supplementary </w:t>
      </w:r>
      <w:r w:rsidR="0066329C" w:rsidRPr="00F04A81">
        <w:t>information</w:t>
      </w:r>
      <w:r w:rsidR="007C08DB" w:rsidRPr="00F04A81">
        <w:t xml:space="preserve"> on different operating systems.</w:t>
      </w:r>
      <w:r w:rsidR="00973BB9" w:rsidRPr="00F04A81">
        <w:t xml:space="preserve">  This research did not receive any specific grant from funding agencies in the public, commercial, or not-for-profit sectors.</w:t>
      </w:r>
      <w:bookmarkStart w:id="68" w:name="appendices"/>
      <w:bookmarkStart w:id="69" w:name="appendix-1"/>
      <w:bookmarkEnd w:id="68"/>
      <w:bookmarkEnd w:id="69"/>
    </w:p>
    <w:p w14:paraId="04BF9FDC" w14:textId="77777777" w:rsidR="00050EAC" w:rsidRPr="00F04A81" w:rsidRDefault="00050EAC" w:rsidP="00F04A81">
      <w:pPr>
        <w:pStyle w:val="BodyText"/>
        <w:spacing w:line="240" w:lineRule="auto"/>
        <w:jc w:val="both"/>
      </w:pPr>
    </w:p>
    <w:p w14:paraId="46646A80" w14:textId="77777777" w:rsidR="00F74D3A" w:rsidRPr="00F04A81" w:rsidRDefault="00F74D3A" w:rsidP="00F04A81">
      <w:pPr>
        <w:pStyle w:val="Heading3"/>
        <w:spacing w:line="240" w:lineRule="auto"/>
        <w:jc w:val="both"/>
        <w:rPr>
          <w:szCs w:val="24"/>
        </w:rPr>
      </w:pPr>
      <w:bookmarkStart w:id="70" w:name="references"/>
      <w:bookmarkEnd w:id="70"/>
      <w:r w:rsidRPr="00F04A81">
        <w:rPr>
          <w:szCs w:val="24"/>
        </w:rPr>
        <w:t>Supplement</w:t>
      </w:r>
      <w:r w:rsidR="00FD741F" w:rsidRPr="00F04A81">
        <w:rPr>
          <w:szCs w:val="24"/>
        </w:rPr>
        <w:t>ary Information</w:t>
      </w:r>
    </w:p>
    <w:p w14:paraId="15569774" w14:textId="77777777" w:rsidR="00F74D3A" w:rsidRPr="00F04A81" w:rsidRDefault="00F74D3A" w:rsidP="00F04A81">
      <w:pPr>
        <w:pStyle w:val="BodyText"/>
        <w:spacing w:line="240" w:lineRule="auto"/>
        <w:jc w:val="both"/>
      </w:pPr>
      <w:r w:rsidRPr="00F04A81">
        <w:t>R code for all figures and analyses.</w:t>
      </w:r>
    </w:p>
    <w:p w14:paraId="35FD06A5" w14:textId="77777777" w:rsidR="00F74D3A" w:rsidRPr="00F04A81" w:rsidRDefault="00F74D3A" w:rsidP="00F04A81">
      <w:pPr>
        <w:pStyle w:val="BodyText"/>
        <w:spacing w:line="240" w:lineRule="auto"/>
        <w:jc w:val="both"/>
      </w:pPr>
    </w:p>
    <w:p w14:paraId="46F4C90C" w14:textId="77777777" w:rsidR="00681B21" w:rsidRPr="00F04A81" w:rsidRDefault="00EE1FBD" w:rsidP="00F04A81">
      <w:pPr>
        <w:pStyle w:val="Heading3"/>
        <w:spacing w:line="240" w:lineRule="auto"/>
        <w:jc w:val="both"/>
        <w:rPr>
          <w:szCs w:val="24"/>
        </w:rPr>
      </w:pPr>
      <w:commentRangeStart w:id="71"/>
      <w:r w:rsidRPr="00F04A81">
        <w:rPr>
          <w:szCs w:val="24"/>
        </w:rPr>
        <w:t>References</w:t>
      </w:r>
      <w:commentRangeEnd w:id="71"/>
      <w:r w:rsidR="0046735B">
        <w:rPr>
          <w:rStyle w:val="CommentReference"/>
          <w:rFonts w:asciiTheme="minorHAnsi" w:eastAsiaTheme="minorHAnsi" w:hAnsiTheme="minorHAnsi" w:cstheme="minorBidi"/>
          <w:b w:val="0"/>
          <w:bCs w:val="0"/>
        </w:rPr>
        <w:commentReference w:id="71"/>
      </w:r>
    </w:p>
    <w:p w14:paraId="37D1BAC9" w14:textId="77777777" w:rsidR="00681B21" w:rsidRPr="00F04A81" w:rsidRDefault="00EE1FBD" w:rsidP="00F04A81">
      <w:pPr>
        <w:pStyle w:val="Bibliography"/>
        <w:spacing w:line="240" w:lineRule="auto"/>
        <w:jc w:val="both"/>
      </w:pPr>
      <w:r w:rsidRPr="00F04A81">
        <w:t xml:space="preserve">Bacon, P., </w:t>
      </w:r>
      <w:del w:id="72" w:author="Author" w:date="2016-09-13T03:51:00Z">
        <w:r w:rsidRPr="00F04A81" w:rsidDel="0046735B">
          <w:delText xml:space="preserve">W. </w:delText>
        </w:r>
      </w:del>
      <w:r w:rsidRPr="00F04A81">
        <w:t>Gurney, W.</w:t>
      </w:r>
      <w:ins w:id="73" w:author="Author" w:date="2016-09-13T03:51:00Z">
        <w:r w:rsidR="0046735B">
          <w:t>,</w:t>
        </w:r>
      </w:ins>
      <w:r w:rsidRPr="00F04A81">
        <w:t xml:space="preserve"> Jones, </w:t>
      </w:r>
      <w:del w:id="74" w:author="Author" w:date="2016-09-13T03:51:00Z">
        <w:r w:rsidRPr="00F04A81" w:rsidDel="0046735B">
          <w:delText>I.</w:delText>
        </w:r>
      </w:del>
      <w:ins w:id="75" w:author="Author" w:date="2016-09-13T03:51:00Z">
        <w:r w:rsidR="0046735B">
          <w:t>W.,</w:t>
        </w:r>
      </w:ins>
      <w:r w:rsidRPr="00F04A81">
        <w:t xml:space="preserve"> McLaren, </w:t>
      </w:r>
      <w:del w:id="76" w:author="Author" w:date="2016-09-13T03:51:00Z">
        <w:r w:rsidRPr="00F04A81" w:rsidDel="0046735B">
          <w:delText>and A.</w:delText>
        </w:r>
      </w:del>
      <w:ins w:id="77" w:author="Author" w:date="2016-09-13T03:51:00Z">
        <w:r w:rsidR="0046735B">
          <w:t>I.,</w:t>
        </w:r>
      </w:ins>
      <w:r w:rsidRPr="00F04A81">
        <w:t xml:space="preserve"> Youngson</w:t>
      </w:r>
      <w:ins w:id="78" w:author="Author" w:date="2016-09-13T03:51:00Z">
        <w:r w:rsidR="0046735B">
          <w:t>, A.,</w:t>
        </w:r>
      </w:ins>
      <w:del w:id="79" w:author="Author" w:date="2016-09-13T03:51:00Z">
        <w:r w:rsidRPr="00F04A81" w:rsidDel="0046735B">
          <w:delText>.</w:delText>
        </w:r>
      </w:del>
      <w:r w:rsidRPr="00F04A81">
        <w:t xml:space="preserve"> </w:t>
      </w:r>
      <w:r w:rsidR="006250C3" w:rsidRPr="00F04A81">
        <w:t xml:space="preserve"> </w:t>
      </w:r>
      <w:r w:rsidRPr="00F04A81">
        <w:t xml:space="preserve">2005. </w:t>
      </w:r>
      <w:r w:rsidR="006250C3" w:rsidRPr="00F04A81">
        <w:t xml:space="preserve"> </w:t>
      </w:r>
      <w:r w:rsidRPr="00F04A81">
        <w:t>Seasonal growth patterns of wild juvenile fish: Partitioning variation among explanatory variables, based on individual growth trajectories of Atlantic salmon (</w:t>
      </w:r>
      <w:r w:rsidRPr="00F04A81">
        <w:rPr>
          <w:i/>
        </w:rPr>
        <w:t>Salmo salar</w:t>
      </w:r>
      <w:r w:rsidRPr="00F04A81">
        <w:t>) parr. J</w:t>
      </w:r>
      <w:del w:id="80" w:author="Author" w:date="2016-09-13T03:51:00Z">
        <w:r w:rsidRPr="00F04A81" w:rsidDel="0046735B">
          <w:delText>ournal of</w:delText>
        </w:r>
      </w:del>
      <w:ins w:id="81" w:author="Author" w:date="2016-09-13T03:51:00Z">
        <w:r w:rsidR="0046735B">
          <w:t>.</w:t>
        </w:r>
      </w:ins>
      <w:r w:rsidRPr="00F04A81">
        <w:t xml:space="preserve"> </w:t>
      </w:r>
      <w:del w:id="82" w:author="Author" w:date="2016-09-13T03:51:00Z">
        <w:r w:rsidRPr="00F04A81" w:rsidDel="0046735B">
          <w:delText xml:space="preserve">Animal </w:delText>
        </w:r>
      </w:del>
      <w:ins w:id="83" w:author="Author" w:date="2016-09-13T03:51:00Z">
        <w:r w:rsidR="0046735B" w:rsidRPr="00F04A81">
          <w:t>An</w:t>
        </w:r>
        <w:r w:rsidR="0046735B">
          <w:t>.</w:t>
        </w:r>
        <w:r w:rsidR="0046735B" w:rsidRPr="00F04A81">
          <w:t xml:space="preserve"> </w:t>
        </w:r>
      </w:ins>
      <w:del w:id="84" w:author="Author" w:date="2016-09-13T03:51:00Z">
        <w:r w:rsidRPr="00F04A81" w:rsidDel="0046735B">
          <w:delText xml:space="preserve">Ecology </w:delText>
        </w:r>
      </w:del>
      <w:ins w:id="85" w:author="Author" w:date="2016-09-13T03:51:00Z">
        <w:r w:rsidR="0046735B" w:rsidRPr="00F04A81">
          <w:t>Ecol</w:t>
        </w:r>
        <w:r w:rsidR="0046735B">
          <w:t>.</w:t>
        </w:r>
        <w:r w:rsidR="0046735B" w:rsidRPr="00F04A81">
          <w:t xml:space="preserve"> </w:t>
        </w:r>
      </w:ins>
      <w:r w:rsidRPr="00F04A81">
        <w:t>74</w:t>
      </w:r>
      <w:del w:id="86" w:author="Author" w:date="2016-09-13T03:52:00Z">
        <w:r w:rsidRPr="00F04A81" w:rsidDel="0046735B">
          <w:delText>:</w:delText>
        </w:r>
      </w:del>
      <w:ins w:id="87" w:author="Author" w:date="2016-09-13T03:52:00Z">
        <w:r w:rsidR="0046735B">
          <w:t xml:space="preserve">, </w:t>
        </w:r>
      </w:ins>
      <w:r w:rsidRPr="00F04A81">
        <w:t>1–11.</w:t>
      </w:r>
      <w:r w:rsidR="00973BB9" w:rsidRPr="00F04A81">
        <w:t xml:space="preserve">  DOI: </w:t>
      </w:r>
      <w:r w:rsidR="009457CC" w:rsidRPr="00F04A81">
        <w:rPr>
          <w:rStyle w:val="article-headermeta-info-data"/>
        </w:rPr>
        <w:t>10.1111/j.1365-2656.2004.00875.x</w:t>
      </w:r>
    </w:p>
    <w:p w14:paraId="03F77A4E" w14:textId="77777777" w:rsidR="00E94BC7" w:rsidRPr="00F04A81" w:rsidRDefault="00E94BC7" w:rsidP="00F04A81">
      <w:pPr>
        <w:pStyle w:val="Bibliography"/>
        <w:spacing w:line="240" w:lineRule="auto"/>
        <w:jc w:val="both"/>
      </w:pPr>
      <w:r w:rsidRPr="00F04A81">
        <w:t>Baty</w:t>
      </w:r>
      <w:r w:rsidR="007609C5" w:rsidRPr="00F04A81">
        <w:t xml:space="preserve">, F., </w:t>
      </w:r>
      <w:del w:id="88" w:author="Author" w:date="2016-09-13T03:52:00Z">
        <w:r w:rsidR="007609C5" w:rsidRPr="00F04A81" w:rsidDel="00D8060B">
          <w:delText xml:space="preserve">C. </w:delText>
        </w:r>
      </w:del>
      <w:r w:rsidR="007609C5" w:rsidRPr="00F04A81">
        <w:t xml:space="preserve">Ritz, </w:t>
      </w:r>
      <w:del w:id="89" w:author="Author" w:date="2016-09-13T03:52:00Z">
        <w:r w:rsidR="007609C5" w:rsidRPr="00F04A81" w:rsidDel="00D8060B">
          <w:delText>S.</w:delText>
        </w:r>
      </w:del>
      <w:ins w:id="90" w:author="Author" w:date="2016-09-13T03:52:00Z">
        <w:r w:rsidR="00D8060B">
          <w:t>C.,</w:t>
        </w:r>
      </w:ins>
      <w:r w:rsidR="007609C5" w:rsidRPr="00F04A81">
        <w:t xml:space="preserve"> Charles, </w:t>
      </w:r>
      <w:del w:id="91" w:author="Author" w:date="2016-09-13T03:52:00Z">
        <w:r w:rsidR="007609C5" w:rsidRPr="00F04A81" w:rsidDel="00D8060B">
          <w:delText>M.</w:delText>
        </w:r>
      </w:del>
      <w:ins w:id="92" w:author="Author" w:date="2016-09-13T03:52:00Z">
        <w:r w:rsidR="00D8060B">
          <w:t>S.,</w:t>
        </w:r>
      </w:ins>
      <w:r w:rsidR="007609C5" w:rsidRPr="00F04A81">
        <w:t xml:space="preserve"> Brutsche, </w:t>
      </w:r>
      <w:del w:id="93" w:author="Author" w:date="2016-09-13T03:52:00Z">
        <w:r w:rsidR="007609C5" w:rsidRPr="00F04A81" w:rsidDel="00D8060B">
          <w:delText>J.-P.</w:delText>
        </w:r>
      </w:del>
      <w:ins w:id="94" w:author="Author" w:date="2016-09-13T03:52:00Z">
        <w:r w:rsidR="00D8060B">
          <w:t>M.,</w:t>
        </w:r>
      </w:ins>
      <w:r w:rsidR="007609C5" w:rsidRPr="00F04A81">
        <w:t xml:space="preserve"> Flandrois, </w:t>
      </w:r>
      <w:del w:id="95" w:author="Author" w:date="2016-09-13T03:52:00Z">
        <w:r w:rsidR="007609C5" w:rsidRPr="00F04A81" w:rsidDel="00D8060B">
          <w:delText>M.-L.</w:delText>
        </w:r>
      </w:del>
      <w:ins w:id="96" w:author="Author" w:date="2016-09-13T03:52:00Z">
        <w:r w:rsidR="00D8060B">
          <w:t>J-P.,</w:t>
        </w:r>
      </w:ins>
      <w:r w:rsidR="007609C5" w:rsidRPr="00F04A81">
        <w:t xml:space="preserve"> Delignette-Muller</w:t>
      </w:r>
      <w:ins w:id="97" w:author="Author" w:date="2016-09-13T03:52:00Z">
        <w:r w:rsidR="00D8060B">
          <w:t>, M-L</w:t>
        </w:r>
      </w:ins>
      <w:r w:rsidR="007609C5" w:rsidRPr="00F04A81">
        <w:t>.</w:t>
      </w:r>
      <w:ins w:id="98" w:author="Author" w:date="2016-09-13T03:52:00Z">
        <w:r w:rsidR="00D8060B">
          <w:t>,</w:t>
        </w:r>
      </w:ins>
      <w:r w:rsidR="007609C5" w:rsidRPr="00F04A81">
        <w:t xml:space="preserve">  2015.  A toolbox for nonlinear regression in R: The package nlstools.  J. Stat. </w:t>
      </w:r>
      <w:del w:id="99" w:author="Author" w:date="2016-09-13T03:53:00Z">
        <w:r w:rsidR="007609C5" w:rsidRPr="00F04A81" w:rsidDel="00F50D5F">
          <w:delText xml:space="preserve">Software </w:delText>
        </w:r>
      </w:del>
      <w:ins w:id="100" w:author="Author" w:date="2016-09-13T03:53:00Z">
        <w:r w:rsidR="00F50D5F" w:rsidRPr="00F04A81">
          <w:t>Soft</w:t>
        </w:r>
        <w:r w:rsidR="00F50D5F">
          <w:t xml:space="preserve">. </w:t>
        </w:r>
        <w:r w:rsidR="00F50D5F" w:rsidRPr="00F04A81">
          <w:t xml:space="preserve"> </w:t>
        </w:r>
      </w:ins>
      <w:r w:rsidR="007609C5" w:rsidRPr="00F04A81">
        <w:t>66</w:t>
      </w:r>
      <w:del w:id="101" w:author="Author" w:date="2016-09-13T03:53:00Z">
        <w:r w:rsidR="007609C5" w:rsidRPr="00F04A81" w:rsidDel="00F50D5F">
          <w:delText>(5):</w:delText>
        </w:r>
      </w:del>
      <w:ins w:id="102" w:author="Author" w:date="2016-09-13T03:53:00Z">
        <w:r w:rsidR="00F50D5F">
          <w:t xml:space="preserve">, </w:t>
        </w:r>
      </w:ins>
      <w:r w:rsidR="007609C5" w:rsidRPr="00F04A81">
        <w:t>1-21.</w:t>
      </w:r>
      <w:r w:rsidR="00973BB9" w:rsidRPr="00F04A81">
        <w:t xml:space="preserve">  DOI:</w:t>
      </w:r>
      <w:r w:rsidR="009457CC" w:rsidRPr="00F04A81">
        <w:t xml:space="preserve"> </w:t>
      </w:r>
      <w:hyperlink r:id="rId11" w:history="1">
        <w:r w:rsidR="009457CC" w:rsidRPr="00F04A81">
          <w:rPr>
            <w:rStyle w:val="Hyperlink"/>
            <w:color w:val="auto"/>
          </w:rPr>
          <w:t>10.18637/jss.v066.i05</w:t>
        </w:r>
      </w:hyperlink>
    </w:p>
    <w:p w14:paraId="481BA82D" w14:textId="77777777" w:rsidR="00681B21" w:rsidRPr="00F04A81" w:rsidRDefault="00EE1FBD" w:rsidP="00F04A81">
      <w:pPr>
        <w:pStyle w:val="Bibliography"/>
        <w:spacing w:line="240" w:lineRule="auto"/>
        <w:jc w:val="both"/>
      </w:pPr>
      <w:r w:rsidRPr="00F04A81">
        <w:t>Bayley, P.</w:t>
      </w:r>
      <w:ins w:id="103" w:author="Author" w:date="2016-09-13T03:53:00Z">
        <w:r w:rsidR="00F50D5F">
          <w:t>,</w:t>
        </w:r>
      </w:ins>
      <w:r w:rsidRPr="00F04A81">
        <w:t xml:space="preserve"> 1988. Factors affecting growth rates of young tropical floodplain fishes: Seasonality and density-dependence. </w:t>
      </w:r>
      <w:del w:id="104" w:author="Author" w:date="2016-09-13T03:53:00Z">
        <w:r w:rsidRPr="00F04A81" w:rsidDel="00F50D5F">
          <w:delText xml:space="preserve">Environmental </w:delText>
        </w:r>
      </w:del>
      <w:ins w:id="105" w:author="Author" w:date="2016-09-13T03:53:00Z">
        <w:r w:rsidR="00F50D5F" w:rsidRPr="00F04A81">
          <w:t>Env</w:t>
        </w:r>
        <w:r w:rsidR="00F50D5F">
          <w:t>.</w:t>
        </w:r>
        <w:r w:rsidR="00F50D5F" w:rsidRPr="00F04A81">
          <w:t xml:space="preserve"> </w:t>
        </w:r>
      </w:ins>
      <w:r w:rsidRPr="00F04A81">
        <w:t>Biol</w:t>
      </w:r>
      <w:del w:id="106" w:author="Author" w:date="2016-09-13T03:53:00Z">
        <w:r w:rsidRPr="00F04A81" w:rsidDel="00F50D5F">
          <w:delText>ogy of</w:delText>
        </w:r>
      </w:del>
      <w:ins w:id="107" w:author="Author" w:date="2016-09-13T03:53:00Z">
        <w:r w:rsidR="00F50D5F">
          <w:t>.</w:t>
        </w:r>
      </w:ins>
      <w:r w:rsidRPr="00F04A81">
        <w:t xml:space="preserve"> </w:t>
      </w:r>
      <w:del w:id="108" w:author="Author" w:date="2016-09-13T03:53:00Z">
        <w:r w:rsidRPr="00F04A81" w:rsidDel="00F50D5F">
          <w:delText xml:space="preserve">Fishes </w:delText>
        </w:r>
      </w:del>
      <w:ins w:id="109" w:author="Author" w:date="2016-09-13T03:53:00Z">
        <w:r w:rsidR="00F50D5F" w:rsidRPr="00F04A81">
          <w:t>Fish</w:t>
        </w:r>
        <w:r w:rsidR="00F50D5F">
          <w:t>.</w:t>
        </w:r>
        <w:r w:rsidR="00F50D5F" w:rsidRPr="00F04A81">
          <w:t xml:space="preserve"> </w:t>
        </w:r>
      </w:ins>
      <w:r w:rsidRPr="00F04A81">
        <w:t>21</w:t>
      </w:r>
      <w:del w:id="110" w:author="Author" w:date="2016-09-13T03:53:00Z">
        <w:r w:rsidRPr="00F04A81" w:rsidDel="00F50D5F">
          <w:delText>:</w:delText>
        </w:r>
      </w:del>
      <w:ins w:id="111" w:author="Author" w:date="2016-09-13T03:53:00Z">
        <w:r w:rsidR="00F50D5F">
          <w:t xml:space="preserve">, </w:t>
        </w:r>
      </w:ins>
      <w:r w:rsidRPr="00F04A81">
        <w:t>127–142.</w:t>
      </w:r>
      <w:r w:rsidR="00973BB9" w:rsidRPr="00F04A81">
        <w:t xml:space="preserve">  DOI:</w:t>
      </w:r>
      <w:r w:rsidR="009457CC" w:rsidRPr="00F04A81">
        <w:t xml:space="preserve"> 10.1007/BF00004848</w:t>
      </w:r>
    </w:p>
    <w:p w14:paraId="680F95C5" w14:textId="77777777" w:rsidR="00ED2AFC" w:rsidRPr="00F04A81" w:rsidRDefault="00ED2AFC" w:rsidP="00F04A81">
      <w:pPr>
        <w:pStyle w:val="Bibliography"/>
        <w:spacing w:line="240" w:lineRule="auto"/>
        <w:jc w:val="both"/>
      </w:pPr>
      <w:r w:rsidRPr="00F04A81">
        <w:t xml:space="preserve">Beguer, M., S. Rochette, M. Giardin, and P. Boet.  2011. </w:t>
      </w:r>
      <w:r w:rsidR="00843168" w:rsidRPr="00F04A81">
        <w:t xml:space="preserve"> Growth modeling and spatio-temporal variability in the body c</w:t>
      </w:r>
      <w:r w:rsidR="0017137D" w:rsidRPr="00F04A81">
        <w:t>ondition of the estuarine s</w:t>
      </w:r>
      <w:r w:rsidR="00843168" w:rsidRPr="00F04A81">
        <w:t xml:space="preserve">hrimp </w:t>
      </w:r>
      <w:r w:rsidR="00843168" w:rsidRPr="00F04A81">
        <w:rPr>
          <w:i/>
        </w:rPr>
        <w:t>Palaemon longirostris</w:t>
      </w:r>
      <w:r w:rsidR="00843168" w:rsidRPr="00F04A81">
        <w:t xml:space="preserve"> in the Gironde (Sw France)</w:t>
      </w:r>
      <w:r w:rsidR="009457CC" w:rsidRPr="00F04A81">
        <w:t xml:space="preserve">. </w:t>
      </w:r>
      <w:r w:rsidRPr="00F04A81">
        <w:t xml:space="preserve"> Journal of Crustacean Biology.  31:606-612.</w:t>
      </w:r>
      <w:r w:rsidR="00973BB9" w:rsidRPr="00F04A81">
        <w:t xml:space="preserve">  DOI:</w:t>
      </w:r>
      <w:r w:rsidR="009457CC" w:rsidRPr="00F04A81">
        <w:t xml:space="preserve"> </w:t>
      </w:r>
      <w:hyperlink r:id="rId12" w:history="1">
        <w:r w:rsidR="009457CC" w:rsidRPr="00F04A81">
          <w:rPr>
            <w:rStyle w:val="Hyperlink"/>
            <w:color w:val="auto"/>
          </w:rPr>
          <w:t>10.1651/10-3376.1</w:t>
        </w:r>
      </w:hyperlink>
    </w:p>
    <w:p w14:paraId="38F19516" w14:textId="77777777" w:rsidR="00792B3D" w:rsidRPr="00F04A81" w:rsidRDefault="00792B3D" w:rsidP="00F04A81">
      <w:pPr>
        <w:pStyle w:val="Bibliography"/>
        <w:spacing w:line="240" w:lineRule="auto"/>
        <w:jc w:val="both"/>
      </w:pPr>
      <w:r w:rsidRPr="00F04A81">
        <w:t>Bertalanffy, L. von. 1938. A quantitative theory of organic growth (inquiries on growth laws II). Human Biology 10:181–213.</w:t>
      </w:r>
    </w:p>
    <w:p w14:paraId="26F143C3" w14:textId="77777777" w:rsidR="00681B21" w:rsidRPr="00F04A81" w:rsidRDefault="00EE1FBD" w:rsidP="00F04A81">
      <w:pPr>
        <w:pStyle w:val="Bibliography"/>
        <w:spacing w:line="240" w:lineRule="auto"/>
        <w:jc w:val="both"/>
      </w:pPr>
      <w:r w:rsidRPr="00F04A81">
        <w:t>Beverton, R. J. H., and S. J. Holt. 1957. On the dynamics of exploited fish populations. United Kingdom Ministry of Agriculture; Fisheries</w:t>
      </w:r>
      <w:r w:rsidR="00792B3D" w:rsidRPr="00F04A81">
        <w:t>, 533 p.</w:t>
      </w:r>
      <w:r w:rsidR="00973BB9" w:rsidRPr="00F04A81">
        <w:t xml:space="preserve">  DOI:</w:t>
      </w:r>
      <w:r w:rsidR="009457CC" w:rsidRPr="00F04A81">
        <w:t xml:space="preserve"> 10.1007/978-94-011-2106-4</w:t>
      </w:r>
    </w:p>
    <w:p w14:paraId="10C1505B" w14:textId="77777777" w:rsidR="00E74307" w:rsidRPr="00F04A81" w:rsidRDefault="00E74307" w:rsidP="00F04A81">
      <w:pPr>
        <w:pStyle w:val="Bibliography"/>
        <w:spacing w:line="240" w:lineRule="auto"/>
        <w:jc w:val="both"/>
      </w:pPr>
      <w:r w:rsidRPr="00F04A81">
        <w:t>Burnham, K. P., and D. R. Anderson.  2002.  Model Selection and Multimodel Inference: A Practical Information-Theoretic Approach, 2</w:t>
      </w:r>
      <w:r w:rsidRPr="00F04A81">
        <w:rPr>
          <w:vertAlign w:val="superscript"/>
        </w:rPr>
        <w:t>nd</w:t>
      </w:r>
      <w:r w:rsidRPr="00F04A81">
        <w:t xml:space="preserve"> ed.  Springer-Verlag</w:t>
      </w:r>
      <w:r w:rsidR="00411991" w:rsidRPr="00F04A81">
        <w:t>, New York, NY</w:t>
      </w:r>
      <w:r w:rsidRPr="00F04A81">
        <w:t>.</w:t>
      </w:r>
    </w:p>
    <w:p w14:paraId="63347598" w14:textId="77777777" w:rsidR="00681B21" w:rsidRPr="00F04A81" w:rsidRDefault="00EE1FBD" w:rsidP="00F04A81">
      <w:pPr>
        <w:pStyle w:val="Bibliography"/>
        <w:spacing w:line="240" w:lineRule="auto"/>
        <w:jc w:val="both"/>
      </w:pPr>
      <w:r w:rsidRPr="00F04A81">
        <w:t>Carmona-Catot, G., A. Santos, P. Tedesco, and E. Garcia-Berthou. 2014. Quantifying seasonality along a latitudinal gradient: From stream temperature to growth of invasive mosquitofish. Ecosphere 5:1–23.</w:t>
      </w:r>
      <w:r w:rsidR="00973BB9" w:rsidRPr="00F04A81">
        <w:t xml:space="preserve">  DOI:</w:t>
      </w:r>
      <w:r w:rsidR="00DA319E" w:rsidRPr="00F04A81">
        <w:t xml:space="preserve"> </w:t>
      </w:r>
      <w:r w:rsidR="00DA319E" w:rsidRPr="00F04A81">
        <w:rPr>
          <w:rStyle w:val="article-headermeta-info-data"/>
        </w:rPr>
        <w:t>10.1890/ES14-00163.1</w:t>
      </w:r>
    </w:p>
    <w:p w14:paraId="6E902D72" w14:textId="77777777" w:rsidR="00395953" w:rsidRPr="00F04A81" w:rsidRDefault="00395953" w:rsidP="00F04A81">
      <w:pPr>
        <w:pStyle w:val="Bibliography"/>
        <w:spacing w:line="240" w:lineRule="auto"/>
        <w:jc w:val="both"/>
      </w:pPr>
      <w:r w:rsidRPr="00F04A81">
        <w:t xml:space="preserve">Chatzinikolaou, E. and C.A. Richardson.  2008.  Population dynamics and growth of </w:t>
      </w:r>
      <w:r w:rsidRPr="00F04A81">
        <w:rPr>
          <w:i/>
        </w:rPr>
        <w:t>Nassarius reticulatus</w:t>
      </w:r>
      <w:r w:rsidRPr="00F04A81">
        <w:t xml:space="preserve"> (Gastropoda: Nassariidae) in Rhosneigr (Anglesey, UK).  Marine Biology 153:605-619.</w:t>
      </w:r>
      <w:r w:rsidR="00973BB9" w:rsidRPr="00F04A81">
        <w:t xml:space="preserve">  DOI:</w:t>
      </w:r>
      <w:r w:rsidR="00DA319E" w:rsidRPr="00F04A81">
        <w:t xml:space="preserve"> 10.1007/s00227-007-0835-5</w:t>
      </w:r>
    </w:p>
    <w:p w14:paraId="2C2C5777" w14:textId="77777777" w:rsidR="00681B21" w:rsidRPr="00F04A81" w:rsidRDefault="00EE1FBD" w:rsidP="00F04A81">
      <w:pPr>
        <w:pStyle w:val="Bibliography"/>
        <w:spacing w:line="240" w:lineRule="auto"/>
        <w:jc w:val="both"/>
      </w:pPr>
      <w:r w:rsidRPr="00F04A81">
        <w:t>Garcia-Berthou, E., G. Carmona-Catot, R. Merciai, and D. H. Ogle. 2012. A technical note on seasonal growth models.</w:t>
      </w:r>
      <w:r w:rsidR="009457CC" w:rsidRPr="00F04A81">
        <w:t xml:space="preserve"> </w:t>
      </w:r>
      <w:r w:rsidRPr="00F04A81">
        <w:t xml:space="preserve"> Reviews in Fish Biology and Fisheries 22:635–640.</w:t>
      </w:r>
      <w:r w:rsidR="00973BB9" w:rsidRPr="00F04A81">
        <w:t xml:space="preserve">  DOI:</w:t>
      </w:r>
      <w:r w:rsidR="00DA319E" w:rsidRPr="00F04A81">
        <w:t xml:space="preserve"> 10.1007/s11160-012-9262-x</w:t>
      </w:r>
    </w:p>
    <w:p w14:paraId="3C243D2F" w14:textId="77777777" w:rsidR="00681B21" w:rsidRPr="00F04A81" w:rsidRDefault="00EE1FBD" w:rsidP="00F04A81">
      <w:pPr>
        <w:pStyle w:val="Bibliography"/>
        <w:spacing w:line="240" w:lineRule="auto"/>
        <w:jc w:val="both"/>
      </w:pPr>
      <w:r w:rsidRPr="00F04A81">
        <w:t>Haddon, M. J. 2011. Modelling and quantitative methods in fisheries. Second</w:t>
      </w:r>
      <w:r w:rsidR="00503364" w:rsidRPr="00F04A81">
        <w:t xml:space="preserve"> edition</w:t>
      </w:r>
      <w:r w:rsidRPr="00F04A81">
        <w:t>. Chapman &amp; Hall/CRC, Boca Raton, FL</w:t>
      </w:r>
      <w:r w:rsidR="00792B3D" w:rsidRPr="00F04A81">
        <w:t>, 449 p.</w:t>
      </w:r>
    </w:p>
    <w:p w14:paraId="554BFC74" w14:textId="77777777" w:rsidR="00681B21" w:rsidRPr="00F04A81" w:rsidRDefault="00EE1FBD" w:rsidP="00F04A81">
      <w:pPr>
        <w:pStyle w:val="Bibliography"/>
        <w:spacing w:line="240" w:lineRule="auto"/>
        <w:jc w:val="both"/>
      </w:pPr>
      <w:r w:rsidRPr="00F04A81">
        <w:t>Harwood, L., M. Kingsley, and T. Smith. 2014. An emerging pattern of declining growth rates in belugas of the Beaufort Sea: 1989-2008. Arctic 67:483–492.</w:t>
      </w:r>
      <w:r w:rsidR="009457CC" w:rsidRPr="00F04A81">
        <w:t xml:space="preserve">  DOI:</w:t>
      </w:r>
      <w:r w:rsidR="00787B90" w:rsidRPr="00F04A81">
        <w:t xml:space="preserve"> </w:t>
      </w:r>
      <w:hyperlink r:id="rId13" w:history="1">
        <w:r w:rsidR="00787B90" w:rsidRPr="00F04A81">
          <w:rPr>
            <w:rStyle w:val="Hyperlink"/>
            <w:color w:val="auto"/>
          </w:rPr>
          <w:t>10.14430/arctic4423</w:t>
        </w:r>
      </w:hyperlink>
    </w:p>
    <w:p w14:paraId="5F20D9D0" w14:textId="77777777" w:rsidR="00681B21" w:rsidRPr="00F04A81" w:rsidRDefault="00EE1FBD" w:rsidP="00F04A81">
      <w:pPr>
        <w:pStyle w:val="Bibliography"/>
        <w:spacing w:line="240" w:lineRule="auto"/>
        <w:jc w:val="both"/>
      </w:pPr>
      <w:r w:rsidRPr="00F04A81">
        <w:t>Hoenig, N., and R. Choudaray Hanumara. 1982. A statistical study of a seasonal growth model for fishes. Te</w:t>
      </w:r>
      <w:r w:rsidR="00792B3D" w:rsidRPr="00F04A81">
        <w:t>c</w:t>
      </w:r>
      <w:r w:rsidRPr="00F04A81">
        <w:t>hnical Report, Department of Computer Sciences; Statistics, University of Rhode Island.</w:t>
      </w:r>
    </w:p>
    <w:p w14:paraId="0A50DB14" w14:textId="77777777" w:rsidR="006C7992" w:rsidRPr="00F04A81" w:rsidRDefault="006C7992" w:rsidP="00F04A81">
      <w:pPr>
        <w:pStyle w:val="Bibliography"/>
        <w:spacing w:line="240" w:lineRule="auto"/>
        <w:jc w:val="both"/>
      </w:pPr>
      <w:r w:rsidRPr="00F04A81">
        <w:t>Hota, A. K.  1994.  Growth in amphibians.  Gerontology 40:147-160.  DOI: 10.1159/000213584.</w:t>
      </w:r>
    </w:p>
    <w:p w14:paraId="5AF151ED" w14:textId="77777777" w:rsidR="006A0DEC" w:rsidRPr="00F04A81" w:rsidRDefault="006A0DEC" w:rsidP="00F04A81">
      <w:pPr>
        <w:pStyle w:val="Bibliography"/>
        <w:spacing w:line="240" w:lineRule="auto"/>
        <w:jc w:val="both"/>
      </w:pPr>
      <w:r w:rsidRPr="00F04A81">
        <w:t>Huusko, A., A. Maki-Petays, M. Stickler, and H. Mykra.</w:t>
      </w:r>
      <w:r w:rsidR="006250C3" w:rsidRPr="00F04A81">
        <w:t xml:space="preserve">  2011.</w:t>
      </w:r>
      <w:r w:rsidRPr="00F04A81">
        <w:t xml:space="preserve">  Fish can shrink under harsh living conditions.  Functional Ecology 25:628-633.</w:t>
      </w:r>
      <w:r w:rsidR="006D2689" w:rsidRPr="00F04A81">
        <w:t xml:space="preserve">  DOI: </w:t>
      </w:r>
      <w:r w:rsidR="006D2689" w:rsidRPr="00F04A81">
        <w:rPr>
          <w:rStyle w:val="article-headermeta-info-data"/>
        </w:rPr>
        <w:t>10.1111/j.1365-2435.2010.01808.x</w:t>
      </w:r>
    </w:p>
    <w:p w14:paraId="76E0CBC2" w14:textId="77777777" w:rsidR="007C08DB" w:rsidRPr="00F04A81" w:rsidRDefault="007C08DB" w:rsidP="00F04A81">
      <w:pPr>
        <w:pStyle w:val="Bibliography"/>
        <w:spacing w:line="240" w:lineRule="auto"/>
        <w:jc w:val="both"/>
      </w:pPr>
      <w:r w:rsidRPr="00F04A81">
        <w:t xml:space="preserve">McCullough, B. D.  2008.  Some details of nonlinear estimation.  Pages 245-267 </w:t>
      </w:r>
      <w:r w:rsidRPr="00F04A81">
        <w:rPr>
          <w:i/>
        </w:rPr>
        <w:t>in</w:t>
      </w:r>
      <w:r w:rsidRPr="00F04A81">
        <w:t xml:space="preserve"> M. Altman, J. Gill, and M. P. McDonald, editors.  Numerical issues in statistical computing for the social scientist.  John Wiley &amp; Sons, Inc., Hoboken, New Jersey.</w:t>
      </w:r>
    </w:p>
    <w:p w14:paraId="28F5C970" w14:textId="77777777" w:rsidR="006A0DEC" w:rsidRPr="00F04A81" w:rsidRDefault="006A0DEC" w:rsidP="00F04A81">
      <w:pPr>
        <w:pStyle w:val="Bibliography"/>
        <w:spacing w:line="240" w:lineRule="auto"/>
        <w:jc w:val="both"/>
      </w:pPr>
      <w:r w:rsidRPr="00F04A81">
        <w:t>Nickelson, T. E., and G. L. Larson.  1974.  Effect of weight loss on the decrease of length of coastal cutthroat trout.  The Progressive Fish-Culturist 36:90-91.</w:t>
      </w:r>
      <w:r w:rsidR="006D2689" w:rsidRPr="00F04A81">
        <w:t xml:space="preserve"> DOI: </w:t>
      </w:r>
      <w:hyperlink r:id="rId14" w:history="1">
        <w:r w:rsidR="006D2689" w:rsidRPr="00F04A81">
          <w:rPr>
            <w:rStyle w:val="Hyperlink"/>
            <w:color w:val="auto"/>
          </w:rPr>
          <w:t>10.1577/1548-8659(1974)36[90:EOWLOT]2.0.CO;2</w:t>
        </w:r>
      </w:hyperlink>
    </w:p>
    <w:p w14:paraId="783DA02E" w14:textId="77777777" w:rsidR="00427064" w:rsidRPr="00F04A81" w:rsidRDefault="00427064" w:rsidP="00F04A81">
      <w:pPr>
        <w:pStyle w:val="References"/>
        <w:spacing w:line="240" w:lineRule="auto"/>
        <w:jc w:val="both"/>
      </w:pPr>
      <w:r w:rsidRPr="00F04A81">
        <w:lastRenderedPageBreak/>
        <w:t>Ogle, D.H., 2016a. FSA: Fisheries stock analysis.  Available from: https://cran.r-project.org/web/packages/FSA/.</w:t>
      </w:r>
    </w:p>
    <w:p w14:paraId="6F370463" w14:textId="77777777" w:rsidR="004E4B29" w:rsidRPr="00F04A81" w:rsidRDefault="00427064" w:rsidP="00F04A81">
      <w:pPr>
        <w:pStyle w:val="References"/>
        <w:spacing w:line="240" w:lineRule="auto"/>
        <w:jc w:val="both"/>
      </w:pPr>
      <w:r w:rsidRPr="00F04A81">
        <w:t>Ogle, D.H., 2016b</w:t>
      </w:r>
      <w:r w:rsidR="004E4B29" w:rsidRPr="00F04A81">
        <w:t>. Introductory Fisheries Analysis with R. Chapman &amp; Hall/CRC Press, Boca Raton, FL.</w:t>
      </w:r>
    </w:p>
    <w:p w14:paraId="2CB03796" w14:textId="77777777" w:rsidR="00681B21" w:rsidRPr="00F04A81" w:rsidRDefault="00EE1FBD" w:rsidP="00F04A81">
      <w:pPr>
        <w:pStyle w:val="Bibliography"/>
        <w:spacing w:line="240" w:lineRule="auto"/>
        <w:jc w:val="both"/>
      </w:pPr>
      <w:r w:rsidRPr="00F04A81">
        <w:t>Pauly, D., M. Soriano-Bartz, J. Moreau, and A. Jarre-Teichmann. 1992. A new model accounting for seasonal cessation of growth in fishes. Australian Journal of Marine and Freshwater Research 43:1151–1156.</w:t>
      </w:r>
      <w:r w:rsidR="009457CC" w:rsidRPr="00F04A81">
        <w:t xml:space="preserve">  DOI:</w:t>
      </w:r>
      <w:r w:rsidR="00787B90" w:rsidRPr="00F04A81">
        <w:t xml:space="preserve"> 10.1071/MF9921151</w:t>
      </w:r>
    </w:p>
    <w:p w14:paraId="7F514570" w14:textId="77777777" w:rsidR="00681B21" w:rsidRPr="00F04A81" w:rsidRDefault="00EE1FBD" w:rsidP="00F04A81">
      <w:pPr>
        <w:pStyle w:val="Bibliography"/>
        <w:spacing w:line="240" w:lineRule="auto"/>
        <w:jc w:val="both"/>
      </w:pPr>
      <w:r w:rsidRPr="00F04A81">
        <w:t>R Development Core Team. 2016. R: A Language and Environment f</w:t>
      </w:r>
      <w:r w:rsidR="009A3091" w:rsidRPr="00F04A81">
        <w:t>or Statistical Computing, v3.3.1</w:t>
      </w:r>
      <w:r w:rsidRPr="00F04A81">
        <w:t>. R Foundation for Statistical Computing, Vienna, Austria.</w:t>
      </w:r>
    </w:p>
    <w:p w14:paraId="6BE1D29F" w14:textId="77777777" w:rsidR="008A7CB4" w:rsidRPr="00F04A81" w:rsidRDefault="008A7CB4" w:rsidP="00F04A81">
      <w:pPr>
        <w:pStyle w:val="Bibliography"/>
        <w:spacing w:line="240" w:lineRule="auto"/>
        <w:contextualSpacing/>
        <w:jc w:val="both"/>
      </w:pPr>
      <w:r w:rsidRPr="00F04A81">
        <w:t>Ritz, C., and J. C. Streibig.  2008. Nonlinear regression with R. Springer, New York.</w:t>
      </w:r>
    </w:p>
    <w:p w14:paraId="5159FE32" w14:textId="77777777" w:rsidR="00681B21" w:rsidRPr="00F04A81" w:rsidRDefault="00EE1FBD" w:rsidP="00F04A81">
      <w:pPr>
        <w:pStyle w:val="Bibliography"/>
        <w:spacing w:line="240" w:lineRule="auto"/>
        <w:jc w:val="both"/>
      </w:pPr>
      <w:r w:rsidRPr="00F04A81">
        <w:t>Schnute, J., and D. Fournier. 1980. A new approach to length-frequency analysis: Growth structure. Canadian Journal of Fisheries and Aquatic Sciences 37:1337–1351.</w:t>
      </w:r>
      <w:r w:rsidR="009457CC" w:rsidRPr="00F04A81">
        <w:t xml:space="preserve">  DOI:</w:t>
      </w:r>
      <w:r w:rsidR="00787B90" w:rsidRPr="00F04A81">
        <w:t xml:space="preserve"> 10.1139/f80-172</w:t>
      </w:r>
    </w:p>
    <w:p w14:paraId="04799551" w14:textId="77777777" w:rsidR="00681B21" w:rsidRPr="00F04A81" w:rsidRDefault="00EE1FBD" w:rsidP="00F04A81">
      <w:pPr>
        <w:pStyle w:val="Bibliography"/>
        <w:spacing w:line="240" w:lineRule="auto"/>
        <w:jc w:val="both"/>
      </w:pPr>
      <w:r w:rsidRPr="00F04A81">
        <w:t>Somers, I. F. 1988. On a seasonally oscillating growth function. Fishbyte</w:t>
      </w:r>
      <w:r w:rsidR="00792B3D" w:rsidRPr="00F04A81">
        <w:t xml:space="preserve"> - Newsletter of the Network of Tropical Fisheries Scientists </w:t>
      </w:r>
      <w:r w:rsidRPr="00F04A81">
        <w:t>6(1):8–11.</w:t>
      </w:r>
    </w:p>
    <w:p w14:paraId="4761ED09" w14:textId="77777777" w:rsidR="00305E59" w:rsidRPr="001E735E" w:rsidRDefault="00EE1FBD" w:rsidP="00F04A81">
      <w:pPr>
        <w:pStyle w:val="Bibliography"/>
        <w:spacing w:line="240" w:lineRule="auto"/>
        <w:jc w:val="both"/>
      </w:pPr>
      <w:r w:rsidRPr="00F04A81">
        <w:t xml:space="preserve">Stewart, J., W. Robbins, K. Rowling, A. Hegarty, and A. Gould. 2013. A multifaceted approach to modelling growth of the Australian bonito, </w:t>
      </w:r>
      <w:r w:rsidRPr="00F04A81">
        <w:rPr>
          <w:i/>
        </w:rPr>
        <w:t>Sarda australis</w:t>
      </w:r>
      <w:r w:rsidRPr="00F04A81">
        <w:t xml:space="preserve"> (Family Scombridae), with </w:t>
      </w:r>
      <w:r w:rsidRPr="001E735E">
        <w:t>some observations on its reproductive biology. Marine and Freshwater Research 64:671–678.</w:t>
      </w:r>
      <w:r w:rsidR="009457CC">
        <w:t xml:space="preserve">  DOI:</w:t>
      </w:r>
      <w:r w:rsidR="00B6790A" w:rsidRPr="00B6790A">
        <w:t xml:space="preserve"> 10.1071/MF12249</w:t>
      </w:r>
    </w:p>
    <w:p w14:paraId="12CF5D58" w14:textId="77777777" w:rsidR="001E735E" w:rsidRPr="001E735E" w:rsidRDefault="001E735E" w:rsidP="00F04A81">
      <w:pPr>
        <w:pStyle w:val="Bibliography"/>
        <w:spacing w:line="240" w:lineRule="auto"/>
      </w:pPr>
    </w:p>
    <w:p w14:paraId="383CC219" w14:textId="77777777" w:rsidR="001E735E" w:rsidRPr="001E735E" w:rsidRDefault="001E735E" w:rsidP="00F04A81">
      <w:pPr>
        <w:pStyle w:val="Bibliography"/>
        <w:spacing w:line="240" w:lineRule="auto"/>
        <w:sectPr w:rsidR="001E735E" w:rsidRPr="001E735E" w:rsidSect="002A349F">
          <w:pgSz w:w="12240" w:h="15840"/>
          <w:pgMar w:top="1440" w:right="1440" w:bottom="1440" w:left="1440" w:header="720" w:footer="720" w:gutter="0"/>
          <w:lnNumType w:countBy="1" w:restart="continuous"/>
          <w:cols w:space="720"/>
          <w:docGrid w:linePitch="326"/>
        </w:sectPr>
      </w:pPr>
    </w:p>
    <w:p w14:paraId="0DEF1DB7" w14:textId="77777777" w:rsidR="007F40F9" w:rsidRDefault="002A349F" w:rsidP="007F40F9">
      <w:pPr>
        <w:pStyle w:val="BodyText"/>
        <w:spacing w:line="240" w:lineRule="auto"/>
        <w:jc w:val="both"/>
        <w:pPrChange w:id="112" w:author="Author" w:date="2016-09-13T03:53:00Z">
          <w:pPr>
            <w:pStyle w:val="BodyText"/>
            <w:spacing w:line="240" w:lineRule="auto"/>
          </w:pPr>
        </w:pPrChange>
      </w:pPr>
      <w:r w:rsidRPr="00722EB0">
        <w:lastRenderedPageBreak/>
        <w:t>Table 1</w:t>
      </w:r>
      <w:r w:rsidR="00AC374B">
        <w:t xml:space="preserve">. </w:t>
      </w:r>
      <w:r w:rsidRPr="00722EB0">
        <w:t xml:space="preserve"> Parameter estimates</w:t>
      </w:r>
      <w:r w:rsidR="00C02F3F" w:rsidRPr="00722EB0">
        <w:t xml:space="preserve"> (and 95% confidence intervals)</w:t>
      </w:r>
      <w:r w:rsidR="000B1862">
        <w:t xml:space="preserve"> </w:t>
      </w:r>
      <w:r w:rsidR="001B3A28">
        <w:t>from the fits of Equation</w:t>
      </w:r>
      <w:r w:rsidR="00BB4C83">
        <w:t xml:space="preserve">s </w:t>
      </w:r>
      <w:r w:rsidR="00AA173A">
        <w:t xml:space="preserve">(Eq) </w:t>
      </w:r>
      <w:r w:rsidR="00BB4C83">
        <w:t>1</w:t>
      </w:r>
      <w:r w:rsidR="00F35640">
        <w:t xml:space="preserve"> (Typical VBGF)</w:t>
      </w:r>
      <w:r w:rsidR="00BB4C83">
        <w:t>,</w:t>
      </w:r>
      <w:r w:rsidR="001B3A28">
        <w:t xml:space="preserve"> 2</w:t>
      </w:r>
      <w:r w:rsidR="00F35640">
        <w:t xml:space="preserve"> (Somers (1988) VBGF)</w:t>
      </w:r>
      <w:r w:rsidR="00BB4C83">
        <w:t>,</w:t>
      </w:r>
      <w:r w:rsidR="001B3A28">
        <w:t xml:space="preserve"> and 3</w:t>
      </w:r>
      <w:r w:rsidR="00F35640">
        <w:t xml:space="preserve"> (Pauly et al. (1992) VBGF)</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A</w:t>
      </w:r>
      <w:r w:rsidR="00AA173A" w:rsidRPr="00722EB0">
        <w:t>kaike Information Criterion (</w:t>
      </w:r>
      <w:r w:rsidR="00AA173A">
        <w:t>AIC) value and the difference in AIC from the minimum AIC for models fit to the same data (</w:t>
      </w:r>
      <w:r w:rsidR="00AA173A">
        <w:sym w:font="Symbol" w:char="F044"/>
      </w:r>
      <w:r w:rsidR="00AA173A">
        <w:t>AIC) are also shown</w:t>
      </w:r>
      <w:r w:rsidR="00044CB8">
        <w:t xml:space="preserve"> for each </w:t>
      </w:r>
      <w:r w:rsidR="00F35640">
        <w:t>equation</w:t>
      </w:r>
      <w:r w:rsidR="00AA173A">
        <w:t>.</w:t>
      </w:r>
    </w:p>
    <w:p w14:paraId="2953A6C9" w14:textId="77777777" w:rsidR="008F045A" w:rsidRPr="00BB4C83" w:rsidRDefault="008F045A" w:rsidP="00F04A81">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67D3B788" w14:textId="77777777" w:rsidTr="00BB4C83">
        <w:trPr>
          <w:trHeight w:val="504"/>
        </w:trPr>
        <w:tc>
          <w:tcPr>
            <w:tcW w:w="576" w:type="dxa"/>
            <w:tcBorders>
              <w:top w:val="single" w:sz="24" w:space="0" w:color="auto"/>
            </w:tcBorders>
            <w:vAlign w:val="center"/>
          </w:tcPr>
          <w:p w14:paraId="0932346E" w14:textId="77777777" w:rsidR="0081223A" w:rsidRDefault="0081223A" w:rsidP="00F04A81">
            <w:pPr>
              <w:pStyle w:val="BodyText"/>
              <w:spacing w:line="240" w:lineRule="auto"/>
              <w:jc w:val="center"/>
            </w:pPr>
          </w:p>
        </w:tc>
        <w:tc>
          <w:tcPr>
            <w:tcW w:w="9720" w:type="dxa"/>
            <w:gridSpan w:val="7"/>
            <w:tcBorders>
              <w:top w:val="single" w:sz="24" w:space="0" w:color="auto"/>
              <w:bottom w:val="single" w:sz="18" w:space="0" w:color="auto"/>
            </w:tcBorders>
            <w:vAlign w:val="center"/>
          </w:tcPr>
          <w:p w14:paraId="66121768" w14:textId="77777777" w:rsidR="0081223A" w:rsidRDefault="0081223A" w:rsidP="00F04A81">
            <w:pPr>
              <w:pStyle w:val="BodyText"/>
              <w:spacing w:line="240" w:lineRule="auto"/>
              <w:jc w:val="center"/>
              <w:rPr>
                <w:rFonts w:eastAsia="Cambria"/>
              </w:rPr>
            </w:pPr>
            <w:r>
              <w:rPr>
                <w:rFonts w:eastAsia="Cambria"/>
              </w:rPr>
              <w:t xml:space="preserve">Parameter </w:t>
            </w:r>
            <w:r w:rsidR="00AA173A">
              <w:rPr>
                <w:rFonts w:eastAsia="Cambria"/>
              </w:rPr>
              <w:t>Estimates (95% Confidence Inter</w:t>
            </w:r>
            <w:r>
              <w:rPr>
                <w:rFonts w:eastAsia="Cambria"/>
              </w:rPr>
              <w:t>vals)</w:t>
            </w:r>
          </w:p>
        </w:tc>
        <w:tc>
          <w:tcPr>
            <w:tcW w:w="900" w:type="dxa"/>
            <w:tcBorders>
              <w:top w:val="single" w:sz="24" w:space="0" w:color="auto"/>
            </w:tcBorders>
            <w:vAlign w:val="center"/>
          </w:tcPr>
          <w:p w14:paraId="5F18DA81" w14:textId="77777777" w:rsidR="0081223A" w:rsidRDefault="0081223A" w:rsidP="00F04A81">
            <w:pPr>
              <w:pStyle w:val="BodyText"/>
              <w:spacing w:line="240" w:lineRule="auto"/>
              <w:jc w:val="center"/>
            </w:pPr>
          </w:p>
        </w:tc>
        <w:tc>
          <w:tcPr>
            <w:tcW w:w="990" w:type="dxa"/>
            <w:gridSpan w:val="2"/>
            <w:tcBorders>
              <w:top w:val="single" w:sz="24" w:space="0" w:color="auto"/>
            </w:tcBorders>
            <w:vAlign w:val="center"/>
          </w:tcPr>
          <w:p w14:paraId="57836C04" w14:textId="77777777" w:rsidR="0081223A" w:rsidRDefault="0081223A" w:rsidP="00F04A81">
            <w:pPr>
              <w:pStyle w:val="BodyText"/>
              <w:spacing w:line="240" w:lineRule="auto"/>
              <w:jc w:val="center"/>
            </w:pPr>
          </w:p>
        </w:tc>
      </w:tr>
      <w:tr w:rsidR="001C56E8" w14:paraId="277B7B18" w14:textId="77777777" w:rsidTr="00BB4C83">
        <w:trPr>
          <w:trHeight w:val="504"/>
        </w:trPr>
        <w:tc>
          <w:tcPr>
            <w:tcW w:w="576" w:type="dxa"/>
            <w:tcBorders>
              <w:bottom w:val="single" w:sz="18" w:space="0" w:color="auto"/>
            </w:tcBorders>
            <w:vAlign w:val="center"/>
          </w:tcPr>
          <w:p w14:paraId="4034D3B1" w14:textId="77777777" w:rsidR="001C56E8" w:rsidRDefault="001C56E8" w:rsidP="00F04A81">
            <w:pPr>
              <w:pStyle w:val="BodyText"/>
              <w:spacing w:line="240" w:lineRule="auto"/>
              <w:jc w:val="center"/>
            </w:pPr>
            <w:r>
              <w:t>Eq</w:t>
            </w:r>
          </w:p>
        </w:tc>
        <w:tc>
          <w:tcPr>
            <w:tcW w:w="1440" w:type="dxa"/>
            <w:tcBorders>
              <w:top w:val="single" w:sz="18" w:space="0" w:color="auto"/>
              <w:bottom w:val="single" w:sz="18" w:space="0" w:color="auto"/>
            </w:tcBorders>
            <w:vAlign w:val="center"/>
          </w:tcPr>
          <w:p w14:paraId="45AA0DBC" w14:textId="77777777" w:rsidR="001C56E8" w:rsidRDefault="00CA2280" w:rsidP="00F04A81">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27DDB65F" w14:textId="77777777" w:rsidR="001C56E8" w:rsidRDefault="001C56E8" w:rsidP="00F04A81">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7FAA2284" w14:textId="77777777" w:rsidR="001C56E8" w:rsidRDefault="00CA2280" w:rsidP="00F04A81">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3CFB1126" w14:textId="77777777" w:rsidR="001C56E8" w:rsidRDefault="00CA2280" w:rsidP="00F04A81">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6CDA790" w14:textId="77777777" w:rsidR="001C56E8" w:rsidRDefault="00CA2280" w:rsidP="00F04A81">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1AA2011A" w14:textId="77777777" w:rsidR="001C56E8" w:rsidRDefault="001C56E8" w:rsidP="00F04A81">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411085A" w14:textId="77777777" w:rsidR="001C56E8" w:rsidRDefault="001C56E8" w:rsidP="00F04A81">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2C7A5098" w14:textId="77777777" w:rsidR="001C56E8" w:rsidRDefault="001C56E8" w:rsidP="00F04A81">
            <w:pPr>
              <w:pStyle w:val="BodyText"/>
              <w:spacing w:line="240" w:lineRule="auto"/>
              <w:jc w:val="center"/>
            </w:pPr>
            <w:r>
              <w:t>AIC</w:t>
            </w:r>
          </w:p>
        </w:tc>
        <w:tc>
          <w:tcPr>
            <w:tcW w:w="990" w:type="dxa"/>
            <w:gridSpan w:val="2"/>
            <w:tcBorders>
              <w:bottom w:val="single" w:sz="18" w:space="0" w:color="auto"/>
            </w:tcBorders>
            <w:vAlign w:val="center"/>
          </w:tcPr>
          <w:p w14:paraId="6B72A046" w14:textId="77777777" w:rsidR="001C56E8" w:rsidRDefault="00793170" w:rsidP="00F04A81">
            <w:pPr>
              <w:pStyle w:val="BodyText"/>
              <w:spacing w:line="240" w:lineRule="auto"/>
              <w:jc w:val="center"/>
            </w:pPr>
            <w:r>
              <w:sym w:font="Symbol" w:char="F044"/>
            </w:r>
            <w:r w:rsidR="001C56E8">
              <w:t>AIC</w:t>
            </w:r>
          </w:p>
        </w:tc>
      </w:tr>
      <w:tr w:rsidR="00420261" w14:paraId="4A5AFB37" w14:textId="77777777" w:rsidTr="00BB4C83">
        <w:trPr>
          <w:gridAfter w:val="1"/>
          <w:wAfter w:w="18" w:type="dxa"/>
          <w:trHeight w:val="432"/>
        </w:trPr>
        <w:tc>
          <w:tcPr>
            <w:tcW w:w="12168" w:type="dxa"/>
            <w:gridSpan w:val="10"/>
            <w:vAlign w:val="bottom"/>
          </w:tcPr>
          <w:p w14:paraId="472DFD4B" w14:textId="77777777" w:rsidR="00420261" w:rsidRPr="00AA173A" w:rsidRDefault="00420261" w:rsidP="00F04A81">
            <w:pPr>
              <w:pStyle w:val="BodyText"/>
              <w:spacing w:line="240" w:lineRule="auto"/>
              <w:jc w:val="center"/>
              <w:rPr>
                <w:b/>
              </w:rPr>
            </w:pPr>
            <w:r w:rsidRPr="00AA173A">
              <w:rPr>
                <w:b/>
              </w:rPr>
              <w:t xml:space="preserve">Australian </w:t>
            </w:r>
            <w:commentRangeStart w:id="113"/>
            <w:r w:rsidRPr="00AA173A">
              <w:rPr>
                <w:b/>
              </w:rPr>
              <w:t>Bonito</w:t>
            </w:r>
            <w:commentRangeEnd w:id="113"/>
            <w:r w:rsidR="00F50D5F">
              <w:rPr>
                <w:rStyle w:val="CommentReference"/>
                <w:rFonts w:asciiTheme="minorHAnsi" w:hAnsiTheme="minorHAnsi" w:cstheme="minorBidi"/>
              </w:rPr>
              <w:commentReference w:id="113"/>
            </w:r>
          </w:p>
        </w:tc>
      </w:tr>
      <w:tr w:rsidR="001C56E8" w14:paraId="4D5FFDCA" w14:textId="77777777" w:rsidTr="0081223A">
        <w:tc>
          <w:tcPr>
            <w:tcW w:w="576" w:type="dxa"/>
            <w:vAlign w:val="center"/>
          </w:tcPr>
          <w:p w14:paraId="1F644613" w14:textId="77777777" w:rsidR="001C56E8" w:rsidRDefault="001C56E8" w:rsidP="00F04A81">
            <w:pPr>
              <w:pStyle w:val="BodyText"/>
              <w:spacing w:line="240" w:lineRule="auto"/>
              <w:jc w:val="center"/>
            </w:pPr>
            <w:r>
              <w:t>1</w:t>
            </w:r>
          </w:p>
        </w:tc>
        <w:tc>
          <w:tcPr>
            <w:tcW w:w="1440" w:type="dxa"/>
            <w:vAlign w:val="center"/>
          </w:tcPr>
          <w:p w14:paraId="64E0F941" w14:textId="77777777" w:rsidR="001C56E8" w:rsidRDefault="001C56E8" w:rsidP="00F04A81">
            <w:pPr>
              <w:jc w:val="center"/>
              <w:rPr>
                <w:rFonts w:ascii="Times New Roman" w:hAnsi="Times New Roman" w:cs="Times New Roman"/>
              </w:rPr>
            </w:pPr>
            <w:r>
              <w:rPr>
                <w:rFonts w:ascii="Times New Roman" w:hAnsi="Times New Roman" w:cs="Times New Roman"/>
              </w:rPr>
              <w:t>77.32</w:t>
            </w:r>
          </w:p>
          <w:p w14:paraId="25C70EDA" w14:textId="77777777" w:rsidR="001C56E8" w:rsidRDefault="007C08DB" w:rsidP="00F04A81">
            <w:pPr>
              <w:jc w:val="center"/>
              <w:rPr>
                <w:rFonts w:ascii="Times New Roman" w:hAnsi="Times New Roman" w:cs="Times New Roman"/>
              </w:rPr>
            </w:pPr>
            <w:r>
              <w:rPr>
                <w:rFonts w:ascii="Times New Roman" w:hAnsi="Times New Roman" w:cs="Times New Roman"/>
              </w:rPr>
              <w:t>(59.8,1</w:t>
            </w:r>
            <w:r w:rsidR="001C56E8">
              <w:rPr>
                <w:rFonts w:ascii="Times New Roman" w:hAnsi="Times New Roman" w:cs="Times New Roman"/>
              </w:rPr>
              <w:t>6</w:t>
            </w:r>
            <w:r>
              <w:rPr>
                <w:rFonts w:ascii="Times New Roman" w:hAnsi="Times New Roman" w:cs="Times New Roman"/>
              </w:rPr>
              <w:t>4.8</w:t>
            </w:r>
            <w:r w:rsidR="001C56E8">
              <w:rPr>
                <w:rFonts w:ascii="Times New Roman" w:hAnsi="Times New Roman" w:cs="Times New Roman"/>
              </w:rPr>
              <w:t>)</w:t>
            </w:r>
          </w:p>
        </w:tc>
        <w:tc>
          <w:tcPr>
            <w:tcW w:w="1368" w:type="dxa"/>
            <w:vAlign w:val="center"/>
          </w:tcPr>
          <w:p w14:paraId="60918BAC" w14:textId="77777777" w:rsidR="001C56E8" w:rsidRDefault="001C56E8" w:rsidP="00F04A81">
            <w:pPr>
              <w:jc w:val="center"/>
              <w:rPr>
                <w:rFonts w:ascii="Times New Roman" w:hAnsi="Times New Roman" w:cs="Times New Roman"/>
              </w:rPr>
            </w:pPr>
            <w:r>
              <w:rPr>
                <w:rFonts w:ascii="Times New Roman" w:hAnsi="Times New Roman" w:cs="Times New Roman"/>
              </w:rPr>
              <w:t>0.22</w:t>
            </w:r>
          </w:p>
          <w:p w14:paraId="4AA83474" w14:textId="77777777" w:rsidR="001C56E8" w:rsidRDefault="007C08DB" w:rsidP="00F04A81">
            <w:pPr>
              <w:jc w:val="center"/>
              <w:rPr>
                <w:rFonts w:ascii="Times New Roman" w:hAnsi="Times New Roman" w:cs="Times New Roman"/>
              </w:rPr>
            </w:pPr>
            <w:r>
              <w:rPr>
                <w:rFonts w:ascii="Times New Roman" w:hAnsi="Times New Roman" w:cs="Times New Roman"/>
              </w:rPr>
              <w:t>(0.06</w:t>
            </w:r>
            <w:r w:rsidR="001C56E8">
              <w:rPr>
                <w:rFonts w:ascii="Times New Roman" w:hAnsi="Times New Roman" w:cs="Times New Roman"/>
              </w:rPr>
              <w:t>,0.42)</w:t>
            </w:r>
          </w:p>
        </w:tc>
        <w:tc>
          <w:tcPr>
            <w:tcW w:w="1368" w:type="dxa"/>
            <w:vAlign w:val="center"/>
          </w:tcPr>
          <w:p w14:paraId="31F1205B" w14:textId="77777777" w:rsidR="001C56E8" w:rsidRDefault="001C56E8" w:rsidP="00F04A81">
            <w:pPr>
              <w:pStyle w:val="BodyText"/>
              <w:spacing w:line="240" w:lineRule="auto"/>
              <w:jc w:val="center"/>
            </w:pPr>
            <w:r>
              <w:t>--</w:t>
            </w:r>
          </w:p>
        </w:tc>
        <w:tc>
          <w:tcPr>
            <w:tcW w:w="1440" w:type="dxa"/>
            <w:vAlign w:val="center"/>
          </w:tcPr>
          <w:p w14:paraId="0A731136" w14:textId="77777777" w:rsidR="001C56E8" w:rsidRDefault="0094575D" w:rsidP="00F04A81">
            <w:pPr>
              <w:jc w:val="center"/>
              <w:rPr>
                <w:rFonts w:ascii="Times New Roman" w:hAnsi="Times New Roman" w:cs="Times New Roman"/>
              </w:rPr>
            </w:pPr>
            <w:r>
              <w:rPr>
                <w:rFonts w:ascii="Times New Roman" w:hAnsi="Times New Roman" w:cs="Times New Roman"/>
              </w:rPr>
              <w:t>-2.28</w:t>
            </w:r>
          </w:p>
          <w:p w14:paraId="7B680966" w14:textId="77777777" w:rsidR="001C56E8" w:rsidRDefault="006560AB" w:rsidP="00F04A81">
            <w:pPr>
              <w:jc w:val="center"/>
              <w:rPr>
                <w:rFonts w:ascii="Times New Roman" w:hAnsi="Times New Roman" w:cs="Times New Roman"/>
              </w:rPr>
            </w:pPr>
            <w:r>
              <w:rPr>
                <w:rFonts w:ascii="Times New Roman" w:hAnsi="Times New Roman" w:cs="Times New Roman"/>
              </w:rPr>
              <w:t>(-3.4</w:t>
            </w:r>
            <w:r w:rsidR="007C08DB">
              <w:rPr>
                <w:rFonts w:ascii="Times New Roman" w:hAnsi="Times New Roman" w:cs="Times New Roman"/>
              </w:rPr>
              <w:t>6</w:t>
            </w:r>
            <w:r w:rsidR="0094575D">
              <w:rPr>
                <w:rFonts w:ascii="Times New Roman" w:hAnsi="Times New Roman" w:cs="Times New Roman"/>
              </w:rPr>
              <w:t>,-1.48</w:t>
            </w:r>
            <w:r w:rsidR="001C56E8">
              <w:rPr>
                <w:rFonts w:ascii="Times New Roman" w:hAnsi="Times New Roman" w:cs="Times New Roman"/>
              </w:rPr>
              <w:t>)</w:t>
            </w:r>
          </w:p>
        </w:tc>
        <w:tc>
          <w:tcPr>
            <w:tcW w:w="1368" w:type="dxa"/>
            <w:vAlign w:val="center"/>
          </w:tcPr>
          <w:p w14:paraId="613D8484" w14:textId="77777777" w:rsidR="001C56E8" w:rsidRDefault="001C56E8" w:rsidP="00F04A81">
            <w:pPr>
              <w:jc w:val="center"/>
              <w:rPr>
                <w:rFonts w:ascii="Times New Roman" w:hAnsi="Times New Roman" w:cs="Times New Roman"/>
              </w:rPr>
            </w:pPr>
            <w:r>
              <w:t>--</w:t>
            </w:r>
          </w:p>
        </w:tc>
        <w:tc>
          <w:tcPr>
            <w:tcW w:w="1368" w:type="dxa"/>
            <w:vAlign w:val="center"/>
          </w:tcPr>
          <w:p w14:paraId="10119C8A" w14:textId="77777777" w:rsidR="001C56E8" w:rsidRDefault="001C56E8" w:rsidP="00F04A81">
            <w:pPr>
              <w:jc w:val="center"/>
              <w:rPr>
                <w:rFonts w:ascii="Times New Roman" w:hAnsi="Times New Roman" w:cs="Times New Roman"/>
              </w:rPr>
            </w:pPr>
            <w:r>
              <w:t>--</w:t>
            </w:r>
          </w:p>
        </w:tc>
        <w:tc>
          <w:tcPr>
            <w:tcW w:w="1368" w:type="dxa"/>
            <w:vAlign w:val="center"/>
          </w:tcPr>
          <w:p w14:paraId="0EAF12C8" w14:textId="77777777" w:rsidR="001C56E8" w:rsidRDefault="001C56E8" w:rsidP="00F04A81">
            <w:pPr>
              <w:pStyle w:val="BodyText"/>
              <w:spacing w:line="240" w:lineRule="auto"/>
              <w:jc w:val="center"/>
            </w:pPr>
            <w:r>
              <w:t>--</w:t>
            </w:r>
          </w:p>
        </w:tc>
        <w:tc>
          <w:tcPr>
            <w:tcW w:w="900" w:type="dxa"/>
            <w:vAlign w:val="center"/>
          </w:tcPr>
          <w:p w14:paraId="6D70426B" w14:textId="77777777" w:rsidR="001C56E8" w:rsidRDefault="001C56E8" w:rsidP="00F04A81">
            <w:pPr>
              <w:pStyle w:val="BodyText"/>
              <w:spacing w:line="240" w:lineRule="auto"/>
              <w:jc w:val="center"/>
            </w:pPr>
            <w:r>
              <w:t>14</w:t>
            </w:r>
            <w:r w:rsidR="00EB3714">
              <w:t>44.3</w:t>
            </w:r>
          </w:p>
        </w:tc>
        <w:tc>
          <w:tcPr>
            <w:tcW w:w="990" w:type="dxa"/>
            <w:gridSpan w:val="2"/>
            <w:vAlign w:val="center"/>
          </w:tcPr>
          <w:p w14:paraId="06B0F2D1" w14:textId="77777777" w:rsidR="001C56E8" w:rsidRDefault="00420261" w:rsidP="00F04A81">
            <w:pPr>
              <w:pStyle w:val="BodyText"/>
              <w:spacing w:line="240" w:lineRule="auto"/>
              <w:jc w:val="center"/>
            </w:pPr>
            <w:r>
              <w:t>8.9</w:t>
            </w:r>
          </w:p>
        </w:tc>
      </w:tr>
      <w:tr w:rsidR="001C56E8" w14:paraId="1AFB3029" w14:textId="77777777" w:rsidTr="0081223A">
        <w:tc>
          <w:tcPr>
            <w:tcW w:w="576" w:type="dxa"/>
            <w:vAlign w:val="center"/>
          </w:tcPr>
          <w:p w14:paraId="7697FB42" w14:textId="77777777" w:rsidR="001C56E8" w:rsidRDefault="001C56E8" w:rsidP="00F04A81">
            <w:pPr>
              <w:pStyle w:val="BodyText"/>
              <w:spacing w:line="240" w:lineRule="auto"/>
              <w:jc w:val="center"/>
            </w:pPr>
            <w:r>
              <w:t>2</w:t>
            </w:r>
          </w:p>
        </w:tc>
        <w:tc>
          <w:tcPr>
            <w:tcW w:w="1440" w:type="dxa"/>
            <w:vAlign w:val="center"/>
          </w:tcPr>
          <w:p w14:paraId="3F8EFAC1" w14:textId="77777777" w:rsidR="001C56E8" w:rsidRDefault="001C56E8" w:rsidP="00F04A81">
            <w:pPr>
              <w:jc w:val="center"/>
              <w:rPr>
                <w:rFonts w:ascii="Times New Roman" w:hAnsi="Times New Roman" w:cs="Times New Roman"/>
              </w:rPr>
            </w:pPr>
            <w:r>
              <w:rPr>
                <w:rFonts w:ascii="Times New Roman" w:hAnsi="Times New Roman" w:cs="Times New Roman"/>
              </w:rPr>
              <w:t>71.9</w:t>
            </w:r>
          </w:p>
          <w:p w14:paraId="6B36879E" w14:textId="77777777" w:rsidR="001C56E8" w:rsidRDefault="007C08DB" w:rsidP="00F04A81">
            <w:pPr>
              <w:pStyle w:val="BodyText"/>
              <w:spacing w:line="240" w:lineRule="auto"/>
              <w:jc w:val="center"/>
            </w:pPr>
            <w:r>
              <w:t>(59.6,141.5</w:t>
            </w:r>
            <w:r w:rsidR="001C56E8">
              <w:t>)</w:t>
            </w:r>
          </w:p>
        </w:tc>
        <w:tc>
          <w:tcPr>
            <w:tcW w:w="1368" w:type="dxa"/>
            <w:vAlign w:val="center"/>
          </w:tcPr>
          <w:p w14:paraId="25FD9982" w14:textId="77777777" w:rsidR="001C56E8" w:rsidRDefault="001C56E8" w:rsidP="00F04A81">
            <w:pPr>
              <w:jc w:val="center"/>
              <w:rPr>
                <w:rFonts w:ascii="Times New Roman" w:hAnsi="Times New Roman" w:cs="Times New Roman"/>
              </w:rPr>
            </w:pPr>
            <w:r>
              <w:rPr>
                <w:rFonts w:ascii="Times New Roman" w:hAnsi="Times New Roman" w:cs="Times New Roman"/>
              </w:rPr>
              <w:t>0.27</w:t>
            </w:r>
          </w:p>
          <w:p w14:paraId="0CF6D34A" w14:textId="77777777" w:rsidR="001C56E8" w:rsidRDefault="006560AB" w:rsidP="00F04A81">
            <w:pPr>
              <w:pStyle w:val="BodyText"/>
              <w:spacing w:line="240" w:lineRule="auto"/>
              <w:jc w:val="center"/>
            </w:pPr>
            <w:r>
              <w:t>(0.08,0.47</w:t>
            </w:r>
            <w:r w:rsidR="001C56E8">
              <w:t>)</w:t>
            </w:r>
          </w:p>
        </w:tc>
        <w:tc>
          <w:tcPr>
            <w:tcW w:w="1368" w:type="dxa"/>
            <w:vAlign w:val="center"/>
          </w:tcPr>
          <w:p w14:paraId="74148729" w14:textId="77777777" w:rsidR="001C56E8" w:rsidRDefault="001C56E8" w:rsidP="00F04A81">
            <w:pPr>
              <w:pStyle w:val="BodyText"/>
              <w:spacing w:line="240" w:lineRule="auto"/>
              <w:jc w:val="center"/>
            </w:pPr>
            <w:r>
              <w:t>--</w:t>
            </w:r>
          </w:p>
        </w:tc>
        <w:tc>
          <w:tcPr>
            <w:tcW w:w="1440" w:type="dxa"/>
            <w:vAlign w:val="center"/>
          </w:tcPr>
          <w:p w14:paraId="52922276" w14:textId="77777777" w:rsidR="001C56E8" w:rsidRDefault="001C56E8" w:rsidP="00F04A81">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4B40D85E" w14:textId="77777777" w:rsidR="001C56E8" w:rsidRDefault="006560AB" w:rsidP="00F04A81">
            <w:pPr>
              <w:pStyle w:val="BodyText"/>
              <w:spacing w:line="240" w:lineRule="auto"/>
              <w:jc w:val="center"/>
            </w:pPr>
            <w:r>
              <w:t>(-3.0</w:t>
            </w:r>
            <w:r w:rsidR="007C08DB">
              <w:t>6</w:t>
            </w:r>
            <w:r>
              <w:t>,-1.1</w:t>
            </w:r>
            <w:r w:rsidR="0094575D">
              <w:t>3</w:t>
            </w:r>
            <w:r w:rsidR="001C56E8">
              <w:t>)</w:t>
            </w:r>
          </w:p>
        </w:tc>
        <w:tc>
          <w:tcPr>
            <w:tcW w:w="1368" w:type="dxa"/>
            <w:vAlign w:val="center"/>
          </w:tcPr>
          <w:p w14:paraId="11B95D47" w14:textId="77777777" w:rsidR="001C56E8" w:rsidRDefault="001C56E8" w:rsidP="00F04A81">
            <w:pPr>
              <w:jc w:val="center"/>
              <w:rPr>
                <w:rFonts w:ascii="Times New Roman" w:hAnsi="Times New Roman" w:cs="Times New Roman"/>
              </w:rPr>
            </w:pPr>
            <w:r>
              <w:rPr>
                <w:rFonts w:ascii="Times New Roman" w:hAnsi="Times New Roman" w:cs="Times New Roman"/>
              </w:rPr>
              <w:t>0.09</w:t>
            </w:r>
          </w:p>
          <w:p w14:paraId="0F3C1914" w14:textId="77777777" w:rsidR="001C56E8" w:rsidRDefault="006560AB" w:rsidP="00F04A81">
            <w:pPr>
              <w:pStyle w:val="BodyText"/>
              <w:spacing w:line="240" w:lineRule="auto"/>
              <w:jc w:val="center"/>
            </w:pPr>
            <w:r>
              <w:t>(0.00,0.20</w:t>
            </w:r>
            <w:r w:rsidR="001C56E8">
              <w:t>)</w:t>
            </w:r>
          </w:p>
        </w:tc>
        <w:tc>
          <w:tcPr>
            <w:tcW w:w="1368" w:type="dxa"/>
            <w:vAlign w:val="center"/>
          </w:tcPr>
          <w:p w14:paraId="0F9AD528" w14:textId="77777777" w:rsidR="001C56E8" w:rsidRDefault="001C56E8" w:rsidP="00F04A81">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41F01E8C" w14:textId="77777777" w:rsidR="001C56E8" w:rsidRDefault="001C56E8" w:rsidP="00F04A81">
            <w:pPr>
              <w:pStyle w:val="BodyText"/>
              <w:spacing w:line="240" w:lineRule="auto"/>
              <w:jc w:val="center"/>
            </w:pPr>
            <w:r>
              <w:t>(0.44,1.00)</w:t>
            </w:r>
          </w:p>
        </w:tc>
        <w:tc>
          <w:tcPr>
            <w:tcW w:w="1368" w:type="dxa"/>
            <w:vAlign w:val="center"/>
          </w:tcPr>
          <w:p w14:paraId="33D0B17C" w14:textId="77777777" w:rsidR="001C56E8" w:rsidRDefault="001C56E8" w:rsidP="00F04A81">
            <w:pPr>
              <w:pStyle w:val="BodyText"/>
              <w:spacing w:line="240" w:lineRule="auto"/>
              <w:jc w:val="center"/>
            </w:pPr>
            <w:r>
              <w:t>--</w:t>
            </w:r>
          </w:p>
        </w:tc>
        <w:tc>
          <w:tcPr>
            <w:tcW w:w="900" w:type="dxa"/>
            <w:vAlign w:val="center"/>
          </w:tcPr>
          <w:p w14:paraId="6835A69B" w14:textId="77777777" w:rsidR="001C56E8" w:rsidRDefault="001C56E8" w:rsidP="00F04A81">
            <w:pPr>
              <w:pStyle w:val="BodyText"/>
              <w:spacing w:line="240" w:lineRule="auto"/>
              <w:jc w:val="center"/>
            </w:pPr>
            <w:r>
              <w:t>1435.9</w:t>
            </w:r>
          </w:p>
        </w:tc>
        <w:tc>
          <w:tcPr>
            <w:tcW w:w="990" w:type="dxa"/>
            <w:gridSpan w:val="2"/>
            <w:vAlign w:val="center"/>
          </w:tcPr>
          <w:p w14:paraId="6D4569DD" w14:textId="77777777" w:rsidR="001C56E8" w:rsidRDefault="00420261" w:rsidP="00F04A81">
            <w:pPr>
              <w:pStyle w:val="BodyText"/>
              <w:spacing w:line="240" w:lineRule="auto"/>
              <w:jc w:val="center"/>
            </w:pPr>
            <w:r>
              <w:t>0.05</w:t>
            </w:r>
          </w:p>
        </w:tc>
      </w:tr>
      <w:tr w:rsidR="001C56E8" w14:paraId="7BF068CB" w14:textId="77777777" w:rsidTr="0081223A">
        <w:tc>
          <w:tcPr>
            <w:tcW w:w="576" w:type="dxa"/>
            <w:vAlign w:val="center"/>
          </w:tcPr>
          <w:p w14:paraId="31734586" w14:textId="77777777" w:rsidR="001C56E8" w:rsidRDefault="001C56E8" w:rsidP="00F04A81">
            <w:pPr>
              <w:pStyle w:val="BodyText"/>
              <w:spacing w:line="240" w:lineRule="auto"/>
              <w:jc w:val="center"/>
            </w:pPr>
            <w:r>
              <w:t>3</w:t>
            </w:r>
          </w:p>
        </w:tc>
        <w:tc>
          <w:tcPr>
            <w:tcW w:w="1440" w:type="dxa"/>
            <w:vAlign w:val="center"/>
          </w:tcPr>
          <w:p w14:paraId="2E3EFB19" w14:textId="77777777" w:rsidR="001C56E8" w:rsidRDefault="001C56E8" w:rsidP="00F04A81">
            <w:pPr>
              <w:jc w:val="center"/>
              <w:rPr>
                <w:rFonts w:ascii="Times New Roman" w:hAnsi="Times New Roman" w:cs="Times New Roman"/>
              </w:rPr>
            </w:pPr>
            <w:r>
              <w:rPr>
                <w:rFonts w:ascii="Times New Roman" w:hAnsi="Times New Roman" w:cs="Times New Roman"/>
              </w:rPr>
              <w:t>71.7</w:t>
            </w:r>
          </w:p>
          <w:p w14:paraId="4133CA9E" w14:textId="77777777" w:rsidR="001C56E8" w:rsidRDefault="007C08DB" w:rsidP="00F04A81">
            <w:pPr>
              <w:jc w:val="center"/>
              <w:rPr>
                <w:rFonts w:ascii="Times New Roman" w:hAnsi="Times New Roman" w:cs="Times New Roman"/>
              </w:rPr>
            </w:pPr>
            <w:r>
              <w:rPr>
                <w:rFonts w:ascii="Times New Roman" w:hAnsi="Times New Roman" w:cs="Times New Roman"/>
              </w:rPr>
              <w:t>(58.7,12</w:t>
            </w:r>
            <w:r w:rsidR="001C56E8">
              <w:rPr>
                <w:rFonts w:ascii="Times New Roman" w:hAnsi="Times New Roman" w:cs="Times New Roman"/>
              </w:rPr>
              <w:t>7</w:t>
            </w:r>
            <w:r>
              <w:rPr>
                <w:rFonts w:ascii="Times New Roman" w:hAnsi="Times New Roman" w:cs="Times New Roman"/>
              </w:rPr>
              <w:t>.8</w:t>
            </w:r>
            <w:r w:rsidR="001C56E8">
              <w:rPr>
                <w:rFonts w:ascii="Times New Roman" w:hAnsi="Times New Roman" w:cs="Times New Roman"/>
              </w:rPr>
              <w:t>)</w:t>
            </w:r>
          </w:p>
        </w:tc>
        <w:tc>
          <w:tcPr>
            <w:tcW w:w="1368" w:type="dxa"/>
            <w:vAlign w:val="center"/>
          </w:tcPr>
          <w:p w14:paraId="7AF0F5BF" w14:textId="77777777" w:rsidR="001C56E8" w:rsidRDefault="001C56E8" w:rsidP="00F04A81">
            <w:pPr>
              <w:jc w:val="center"/>
              <w:rPr>
                <w:rFonts w:ascii="Times New Roman" w:hAnsi="Times New Roman" w:cs="Times New Roman"/>
              </w:rPr>
            </w:pPr>
            <w:r>
              <w:t>--</w:t>
            </w:r>
          </w:p>
        </w:tc>
        <w:tc>
          <w:tcPr>
            <w:tcW w:w="1368" w:type="dxa"/>
            <w:vAlign w:val="center"/>
          </w:tcPr>
          <w:p w14:paraId="0910A53D" w14:textId="77777777" w:rsidR="001C56E8" w:rsidRDefault="001C56E8" w:rsidP="00F04A81">
            <w:pPr>
              <w:jc w:val="center"/>
              <w:rPr>
                <w:rFonts w:ascii="Times New Roman" w:hAnsi="Times New Roman" w:cs="Times New Roman"/>
              </w:rPr>
            </w:pPr>
            <w:r>
              <w:rPr>
                <w:rFonts w:ascii="Times New Roman" w:hAnsi="Times New Roman" w:cs="Times New Roman"/>
              </w:rPr>
              <w:t>0.31</w:t>
            </w:r>
          </w:p>
          <w:p w14:paraId="5E9FCA95" w14:textId="77777777" w:rsidR="001C56E8" w:rsidRDefault="007C08DB" w:rsidP="00F04A81">
            <w:pPr>
              <w:pStyle w:val="BodyText"/>
              <w:spacing w:line="240" w:lineRule="auto"/>
              <w:jc w:val="center"/>
            </w:pPr>
            <w:r>
              <w:t>(0.10,0.75</w:t>
            </w:r>
            <w:r w:rsidR="001C56E8">
              <w:t>)</w:t>
            </w:r>
          </w:p>
        </w:tc>
        <w:tc>
          <w:tcPr>
            <w:tcW w:w="1440" w:type="dxa"/>
            <w:vAlign w:val="center"/>
          </w:tcPr>
          <w:p w14:paraId="332BA386" w14:textId="77777777" w:rsidR="001C56E8" w:rsidRDefault="001C56E8" w:rsidP="00F04A81">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2C2D2D03" w14:textId="77777777" w:rsidR="001C56E8" w:rsidRDefault="001C56E8" w:rsidP="00F04A81">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5C24A40E" w14:textId="77777777" w:rsidR="001C56E8" w:rsidRDefault="001C56E8" w:rsidP="00F04A81">
            <w:pPr>
              <w:jc w:val="center"/>
              <w:rPr>
                <w:rFonts w:ascii="Times New Roman" w:hAnsi="Times New Roman" w:cs="Times New Roman"/>
              </w:rPr>
            </w:pPr>
            <w:r>
              <w:rPr>
                <w:rFonts w:ascii="Times New Roman" w:hAnsi="Times New Roman" w:cs="Times New Roman"/>
              </w:rPr>
              <w:t>0.09</w:t>
            </w:r>
          </w:p>
          <w:p w14:paraId="04B6905F" w14:textId="77777777" w:rsidR="001C56E8" w:rsidRDefault="006560AB" w:rsidP="00F04A81">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6ACD3379" w14:textId="77777777" w:rsidR="001C56E8" w:rsidRDefault="001C56E8" w:rsidP="00F04A81">
            <w:pPr>
              <w:jc w:val="center"/>
              <w:rPr>
                <w:rFonts w:ascii="Times New Roman" w:hAnsi="Times New Roman" w:cs="Times New Roman"/>
              </w:rPr>
            </w:pPr>
            <w:r>
              <w:t>--</w:t>
            </w:r>
          </w:p>
        </w:tc>
        <w:tc>
          <w:tcPr>
            <w:tcW w:w="1368" w:type="dxa"/>
            <w:vAlign w:val="center"/>
          </w:tcPr>
          <w:p w14:paraId="5D3C942E" w14:textId="77777777" w:rsidR="001C56E8" w:rsidRDefault="001C56E8" w:rsidP="00F04A81">
            <w:pPr>
              <w:jc w:val="center"/>
              <w:rPr>
                <w:rFonts w:ascii="Times New Roman" w:hAnsi="Times New Roman" w:cs="Times New Roman"/>
              </w:rPr>
            </w:pPr>
            <w:r>
              <w:rPr>
                <w:rFonts w:ascii="Times New Roman" w:hAnsi="Times New Roman" w:cs="Times New Roman"/>
              </w:rPr>
              <w:t>0.13</w:t>
            </w:r>
          </w:p>
          <w:p w14:paraId="780D7FD9" w14:textId="77777777" w:rsidR="001C56E8" w:rsidRDefault="006560AB" w:rsidP="00F04A81">
            <w:pPr>
              <w:pStyle w:val="BodyText"/>
              <w:spacing w:line="240" w:lineRule="auto"/>
              <w:jc w:val="center"/>
            </w:pPr>
            <w:r>
              <w:t>(0.00,0.46</w:t>
            </w:r>
            <w:r w:rsidR="001C56E8">
              <w:t>)</w:t>
            </w:r>
          </w:p>
        </w:tc>
        <w:tc>
          <w:tcPr>
            <w:tcW w:w="900" w:type="dxa"/>
            <w:vAlign w:val="center"/>
          </w:tcPr>
          <w:p w14:paraId="38EEB18D" w14:textId="77777777" w:rsidR="001C56E8" w:rsidRPr="00AA173A" w:rsidRDefault="001C56E8" w:rsidP="00F04A81">
            <w:pPr>
              <w:pStyle w:val="BodyText"/>
              <w:spacing w:line="240" w:lineRule="auto"/>
              <w:jc w:val="center"/>
            </w:pPr>
            <w:r w:rsidRPr="00AA173A">
              <w:t>1435.4</w:t>
            </w:r>
          </w:p>
        </w:tc>
        <w:tc>
          <w:tcPr>
            <w:tcW w:w="990" w:type="dxa"/>
            <w:gridSpan w:val="2"/>
            <w:vAlign w:val="center"/>
          </w:tcPr>
          <w:p w14:paraId="381E42AB" w14:textId="77777777" w:rsidR="001C56E8" w:rsidRDefault="00420261" w:rsidP="00F04A81">
            <w:pPr>
              <w:pStyle w:val="BodyText"/>
              <w:spacing w:line="240" w:lineRule="auto"/>
              <w:jc w:val="center"/>
            </w:pPr>
            <w:r>
              <w:t>--</w:t>
            </w:r>
          </w:p>
        </w:tc>
      </w:tr>
      <w:tr w:rsidR="00420261" w14:paraId="4ECA9563" w14:textId="77777777" w:rsidTr="00BB4C83">
        <w:trPr>
          <w:gridAfter w:val="1"/>
          <w:wAfter w:w="18" w:type="dxa"/>
          <w:trHeight w:val="504"/>
        </w:trPr>
        <w:tc>
          <w:tcPr>
            <w:tcW w:w="12168" w:type="dxa"/>
            <w:gridSpan w:val="10"/>
            <w:vAlign w:val="bottom"/>
          </w:tcPr>
          <w:p w14:paraId="50F1294F" w14:textId="77777777" w:rsidR="00420261" w:rsidRPr="00AA173A" w:rsidRDefault="00420261" w:rsidP="00F04A81">
            <w:pPr>
              <w:pStyle w:val="BodyText"/>
              <w:spacing w:line="240" w:lineRule="auto"/>
              <w:jc w:val="center"/>
              <w:rPr>
                <w:b/>
              </w:rPr>
            </w:pPr>
            <w:r w:rsidRPr="00AA173A">
              <w:rPr>
                <w:b/>
              </w:rPr>
              <w:t>Mosquitofish (Site 2)</w:t>
            </w:r>
          </w:p>
        </w:tc>
      </w:tr>
      <w:tr w:rsidR="001C56E8" w14:paraId="7A4F5556" w14:textId="77777777" w:rsidTr="0081223A">
        <w:tc>
          <w:tcPr>
            <w:tcW w:w="576" w:type="dxa"/>
            <w:vAlign w:val="center"/>
          </w:tcPr>
          <w:p w14:paraId="4CD1E110" w14:textId="77777777" w:rsidR="001C56E8" w:rsidRDefault="001C56E8" w:rsidP="00F04A81">
            <w:pPr>
              <w:pStyle w:val="BodyText"/>
              <w:spacing w:line="240" w:lineRule="auto"/>
              <w:jc w:val="center"/>
            </w:pPr>
            <w:r>
              <w:t>1</w:t>
            </w:r>
          </w:p>
        </w:tc>
        <w:tc>
          <w:tcPr>
            <w:tcW w:w="1440" w:type="dxa"/>
            <w:vAlign w:val="center"/>
          </w:tcPr>
          <w:p w14:paraId="2AB40472" w14:textId="77777777" w:rsidR="001C56E8" w:rsidRDefault="0094575D" w:rsidP="00F04A81">
            <w:pPr>
              <w:jc w:val="center"/>
              <w:rPr>
                <w:rFonts w:ascii="Times New Roman" w:hAnsi="Times New Roman" w:cs="Times New Roman"/>
              </w:rPr>
            </w:pPr>
            <w:r>
              <w:rPr>
                <w:rFonts w:ascii="Times New Roman" w:hAnsi="Times New Roman" w:cs="Times New Roman"/>
              </w:rPr>
              <w:t>66.</w:t>
            </w:r>
            <w:r w:rsidR="00846E68">
              <w:rPr>
                <w:rFonts w:ascii="Times New Roman" w:hAnsi="Times New Roman" w:cs="Times New Roman"/>
              </w:rPr>
              <w:t>8</w:t>
            </w:r>
          </w:p>
          <w:p w14:paraId="571B56E4" w14:textId="77777777" w:rsidR="0094575D" w:rsidRDefault="0094575D" w:rsidP="00F04A81">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4EE13BA0" w14:textId="77777777" w:rsidR="001C56E8" w:rsidRDefault="0094575D" w:rsidP="00F04A81">
            <w:pPr>
              <w:jc w:val="center"/>
              <w:rPr>
                <w:rFonts w:ascii="Times New Roman" w:hAnsi="Times New Roman" w:cs="Times New Roman"/>
              </w:rPr>
            </w:pPr>
            <w:r>
              <w:rPr>
                <w:rFonts w:ascii="Times New Roman" w:hAnsi="Times New Roman" w:cs="Times New Roman"/>
              </w:rPr>
              <w:t>0.28</w:t>
            </w:r>
          </w:p>
          <w:p w14:paraId="31B937F3" w14:textId="77777777" w:rsidR="0094575D" w:rsidRDefault="0094575D" w:rsidP="00F04A81">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29A4426A" w14:textId="77777777" w:rsidR="001C56E8" w:rsidRDefault="001C56E8" w:rsidP="00F04A81">
            <w:pPr>
              <w:pStyle w:val="BodyText"/>
              <w:spacing w:line="240" w:lineRule="auto"/>
              <w:jc w:val="center"/>
            </w:pPr>
            <w:r>
              <w:t>--</w:t>
            </w:r>
          </w:p>
        </w:tc>
        <w:tc>
          <w:tcPr>
            <w:tcW w:w="1440" w:type="dxa"/>
            <w:vAlign w:val="center"/>
          </w:tcPr>
          <w:p w14:paraId="1D94ADE2" w14:textId="77777777" w:rsidR="001C56E8" w:rsidRDefault="0094575D" w:rsidP="00F04A81">
            <w:pPr>
              <w:jc w:val="center"/>
              <w:rPr>
                <w:rFonts w:ascii="Times New Roman" w:hAnsi="Times New Roman" w:cs="Times New Roman"/>
              </w:rPr>
            </w:pPr>
            <w:r>
              <w:rPr>
                <w:rFonts w:ascii="Times New Roman" w:hAnsi="Times New Roman" w:cs="Times New Roman"/>
              </w:rPr>
              <w:t>-0.74</w:t>
            </w:r>
          </w:p>
          <w:p w14:paraId="6BDF749E" w14:textId="77777777" w:rsidR="0094575D" w:rsidRDefault="0094575D" w:rsidP="00F04A81">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7689B01B" w14:textId="77777777" w:rsidR="001C56E8" w:rsidRDefault="001C56E8" w:rsidP="00F04A81">
            <w:pPr>
              <w:jc w:val="center"/>
              <w:rPr>
                <w:rFonts w:ascii="Times New Roman" w:hAnsi="Times New Roman" w:cs="Times New Roman"/>
              </w:rPr>
            </w:pPr>
            <w:r>
              <w:t>--</w:t>
            </w:r>
          </w:p>
        </w:tc>
        <w:tc>
          <w:tcPr>
            <w:tcW w:w="1368" w:type="dxa"/>
            <w:vAlign w:val="center"/>
          </w:tcPr>
          <w:p w14:paraId="1B35EC6E" w14:textId="77777777" w:rsidR="001C56E8" w:rsidRDefault="001C56E8" w:rsidP="00F04A81">
            <w:pPr>
              <w:jc w:val="center"/>
              <w:rPr>
                <w:rFonts w:ascii="Times New Roman" w:hAnsi="Times New Roman" w:cs="Times New Roman"/>
              </w:rPr>
            </w:pPr>
            <w:r>
              <w:t>--</w:t>
            </w:r>
          </w:p>
        </w:tc>
        <w:tc>
          <w:tcPr>
            <w:tcW w:w="1368" w:type="dxa"/>
            <w:vAlign w:val="center"/>
          </w:tcPr>
          <w:p w14:paraId="7EBBEBBC" w14:textId="77777777" w:rsidR="001C56E8" w:rsidRDefault="001C56E8" w:rsidP="00F04A81">
            <w:pPr>
              <w:pStyle w:val="BodyText"/>
              <w:spacing w:line="240" w:lineRule="auto"/>
              <w:jc w:val="center"/>
            </w:pPr>
            <w:r>
              <w:t>--</w:t>
            </w:r>
          </w:p>
        </w:tc>
        <w:tc>
          <w:tcPr>
            <w:tcW w:w="900" w:type="dxa"/>
            <w:vAlign w:val="center"/>
          </w:tcPr>
          <w:p w14:paraId="0A4F78D8" w14:textId="77777777" w:rsidR="0094575D" w:rsidRPr="00EB3714" w:rsidRDefault="0094575D" w:rsidP="00F04A81">
            <w:pPr>
              <w:pStyle w:val="BodyText"/>
              <w:spacing w:line="240" w:lineRule="auto"/>
              <w:jc w:val="center"/>
            </w:pPr>
            <w:r w:rsidRPr="00EB3714">
              <w:t>4355.</w:t>
            </w:r>
            <w:r w:rsidR="00846E68">
              <w:t>8</w:t>
            </w:r>
          </w:p>
        </w:tc>
        <w:tc>
          <w:tcPr>
            <w:tcW w:w="990" w:type="dxa"/>
            <w:gridSpan w:val="2"/>
            <w:vAlign w:val="center"/>
          </w:tcPr>
          <w:p w14:paraId="25DBBF87" w14:textId="77777777" w:rsidR="001C56E8" w:rsidRDefault="00420261" w:rsidP="00F04A81">
            <w:pPr>
              <w:pStyle w:val="BodyText"/>
              <w:spacing w:line="240" w:lineRule="auto"/>
              <w:jc w:val="center"/>
            </w:pPr>
            <w:r>
              <w:t>196.</w:t>
            </w:r>
            <w:r w:rsidR="00846E68">
              <w:t>4</w:t>
            </w:r>
          </w:p>
        </w:tc>
      </w:tr>
      <w:tr w:rsidR="001C56E8" w14:paraId="70D36D23" w14:textId="77777777" w:rsidTr="0081223A">
        <w:tc>
          <w:tcPr>
            <w:tcW w:w="576" w:type="dxa"/>
            <w:vAlign w:val="center"/>
          </w:tcPr>
          <w:p w14:paraId="5089C664" w14:textId="77777777" w:rsidR="001C56E8" w:rsidRDefault="001C56E8" w:rsidP="00F04A81">
            <w:pPr>
              <w:pStyle w:val="BodyText"/>
              <w:spacing w:line="240" w:lineRule="auto"/>
              <w:jc w:val="center"/>
            </w:pPr>
            <w:r>
              <w:t>2</w:t>
            </w:r>
          </w:p>
        </w:tc>
        <w:tc>
          <w:tcPr>
            <w:tcW w:w="1440" w:type="dxa"/>
            <w:vAlign w:val="center"/>
          </w:tcPr>
          <w:p w14:paraId="508CD7CC" w14:textId="77777777" w:rsidR="001C56E8" w:rsidRDefault="001C56E8" w:rsidP="00F04A81">
            <w:pPr>
              <w:jc w:val="center"/>
              <w:rPr>
                <w:rFonts w:ascii="Times New Roman" w:hAnsi="Times New Roman" w:cs="Times New Roman"/>
              </w:rPr>
            </w:pPr>
            <w:r>
              <w:rPr>
                <w:rFonts w:ascii="Times New Roman" w:hAnsi="Times New Roman" w:cs="Times New Roman"/>
              </w:rPr>
              <w:t>35.9</w:t>
            </w:r>
          </w:p>
          <w:p w14:paraId="463F9569" w14:textId="77777777" w:rsidR="001C56E8" w:rsidRDefault="001C56E8" w:rsidP="00F04A81">
            <w:pPr>
              <w:pStyle w:val="BodyText"/>
              <w:spacing w:line="240" w:lineRule="auto"/>
              <w:jc w:val="center"/>
            </w:pPr>
            <w:r>
              <w:t>(34.</w:t>
            </w:r>
            <w:r w:rsidR="0094575D">
              <w:t>4</w:t>
            </w:r>
            <w:r>
              <w:t>,37.6)</w:t>
            </w:r>
          </w:p>
        </w:tc>
        <w:tc>
          <w:tcPr>
            <w:tcW w:w="1368" w:type="dxa"/>
            <w:vAlign w:val="center"/>
          </w:tcPr>
          <w:p w14:paraId="1053B0FE" w14:textId="77777777" w:rsidR="001C56E8" w:rsidRDefault="001C56E8" w:rsidP="00F04A81">
            <w:pPr>
              <w:jc w:val="center"/>
              <w:rPr>
                <w:rFonts w:ascii="Times New Roman" w:hAnsi="Times New Roman" w:cs="Times New Roman"/>
              </w:rPr>
            </w:pPr>
            <w:r>
              <w:rPr>
                <w:rFonts w:ascii="Times New Roman" w:hAnsi="Times New Roman" w:cs="Times New Roman"/>
              </w:rPr>
              <w:t>2.01</w:t>
            </w:r>
          </w:p>
          <w:p w14:paraId="75B9BD90" w14:textId="77777777" w:rsidR="001C56E8" w:rsidRDefault="0094575D" w:rsidP="00F04A81">
            <w:pPr>
              <w:pStyle w:val="BodyText"/>
              <w:spacing w:line="240" w:lineRule="auto"/>
              <w:jc w:val="center"/>
            </w:pPr>
            <w:r>
              <w:t>(1.69,2.36</w:t>
            </w:r>
            <w:r w:rsidR="001C56E8">
              <w:t>)</w:t>
            </w:r>
          </w:p>
        </w:tc>
        <w:tc>
          <w:tcPr>
            <w:tcW w:w="1368" w:type="dxa"/>
            <w:vAlign w:val="center"/>
          </w:tcPr>
          <w:p w14:paraId="71AA2D7A" w14:textId="77777777" w:rsidR="001C56E8" w:rsidRDefault="001C56E8" w:rsidP="00F04A81">
            <w:pPr>
              <w:pStyle w:val="BodyText"/>
              <w:spacing w:line="240" w:lineRule="auto"/>
              <w:jc w:val="center"/>
            </w:pPr>
            <w:r>
              <w:t>--</w:t>
            </w:r>
          </w:p>
        </w:tc>
        <w:tc>
          <w:tcPr>
            <w:tcW w:w="1440" w:type="dxa"/>
            <w:vAlign w:val="center"/>
          </w:tcPr>
          <w:p w14:paraId="289F9E61" w14:textId="77777777" w:rsidR="001C56E8" w:rsidRDefault="001C56E8" w:rsidP="00F04A81">
            <w:pPr>
              <w:jc w:val="center"/>
              <w:rPr>
                <w:rFonts w:ascii="Times New Roman" w:hAnsi="Times New Roman" w:cs="Times New Roman"/>
              </w:rPr>
            </w:pPr>
            <w:r>
              <w:rPr>
                <w:rFonts w:ascii="Times New Roman" w:hAnsi="Times New Roman" w:cs="Times New Roman"/>
              </w:rPr>
              <w:t>-0.02</w:t>
            </w:r>
          </w:p>
          <w:p w14:paraId="0E8BA8DD" w14:textId="77777777" w:rsidR="001C56E8" w:rsidRDefault="001C56E8" w:rsidP="00F04A81">
            <w:pPr>
              <w:pStyle w:val="BodyText"/>
              <w:spacing w:line="240" w:lineRule="auto"/>
              <w:jc w:val="center"/>
            </w:pPr>
            <w:r>
              <w:t>(-0.04,-0.01)</w:t>
            </w:r>
          </w:p>
        </w:tc>
        <w:tc>
          <w:tcPr>
            <w:tcW w:w="1368" w:type="dxa"/>
            <w:vAlign w:val="center"/>
          </w:tcPr>
          <w:p w14:paraId="1ED9CD8D" w14:textId="77777777" w:rsidR="001C56E8" w:rsidRDefault="001C56E8" w:rsidP="00F04A81">
            <w:pPr>
              <w:jc w:val="center"/>
              <w:rPr>
                <w:rFonts w:ascii="Times New Roman" w:hAnsi="Times New Roman" w:cs="Times New Roman"/>
              </w:rPr>
            </w:pPr>
            <w:r>
              <w:rPr>
                <w:rFonts w:ascii="Times New Roman" w:hAnsi="Times New Roman" w:cs="Times New Roman"/>
              </w:rPr>
              <w:t>0.88</w:t>
            </w:r>
          </w:p>
          <w:p w14:paraId="24AF5498" w14:textId="77777777" w:rsidR="001C56E8" w:rsidRDefault="001C56E8" w:rsidP="00F04A81">
            <w:pPr>
              <w:pStyle w:val="BodyText"/>
              <w:spacing w:line="240" w:lineRule="auto"/>
              <w:jc w:val="center"/>
            </w:pPr>
            <w:r>
              <w:t>(0.87,0.89)</w:t>
            </w:r>
          </w:p>
        </w:tc>
        <w:tc>
          <w:tcPr>
            <w:tcW w:w="1368" w:type="dxa"/>
            <w:vAlign w:val="center"/>
          </w:tcPr>
          <w:p w14:paraId="754D11CC" w14:textId="77777777" w:rsidR="001C56E8" w:rsidRDefault="001C56E8" w:rsidP="00F04A81">
            <w:pPr>
              <w:jc w:val="center"/>
              <w:rPr>
                <w:rFonts w:ascii="Times New Roman" w:hAnsi="Times New Roman" w:cs="Times New Roman"/>
              </w:rPr>
            </w:pPr>
            <w:r>
              <w:rPr>
                <w:rFonts w:ascii="Times New Roman" w:hAnsi="Times New Roman" w:cs="Times New Roman"/>
              </w:rPr>
              <w:t>1.95</w:t>
            </w:r>
          </w:p>
          <w:p w14:paraId="28B0C35C" w14:textId="77777777" w:rsidR="001C56E8" w:rsidRDefault="0094575D" w:rsidP="00F04A81">
            <w:pPr>
              <w:pStyle w:val="BodyText"/>
              <w:spacing w:line="240" w:lineRule="auto"/>
              <w:jc w:val="center"/>
            </w:pPr>
            <w:r>
              <w:t>(1.84</w:t>
            </w:r>
            <w:r w:rsidR="001C56E8">
              <w:t>,2.05)</w:t>
            </w:r>
          </w:p>
        </w:tc>
        <w:tc>
          <w:tcPr>
            <w:tcW w:w="1368" w:type="dxa"/>
            <w:vAlign w:val="center"/>
          </w:tcPr>
          <w:p w14:paraId="20436AD4" w14:textId="77777777" w:rsidR="001C56E8" w:rsidRDefault="001C56E8" w:rsidP="00F04A81">
            <w:pPr>
              <w:pStyle w:val="BodyText"/>
              <w:spacing w:line="240" w:lineRule="auto"/>
              <w:jc w:val="center"/>
            </w:pPr>
            <w:r>
              <w:t>--</w:t>
            </w:r>
          </w:p>
        </w:tc>
        <w:tc>
          <w:tcPr>
            <w:tcW w:w="900" w:type="dxa"/>
            <w:vAlign w:val="center"/>
          </w:tcPr>
          <w:p w14:paraId="556608A7" w14:textId="77777777" w:rsidR="001C56E8" w:rsidRPr="00AA173A" w:rsidRDefault="001C56E8" w:rsidP="00F04A81">
            <w:pPr>
              <w:pStyle w:val="BodyText"/>
              <w:spacing w:line="240" w:lineRule="auto"/>
              <w:jc w:val="center"/>
            </w:pPr>
            <w:r w:rsidRPr="00AA173A">
              <w:t>4159.4</w:t>
            </w:r>
          </w:p>
        </w:tc>
        <w:tc>
          <w:tcPr>
            <w:tcW w:w="990" w:type="dxa"/>
            <w:gridSpan w:val="2"/>
            <w:vAlign w:val="center"/>
          </w:tcPr>
          <w:p w14:paraId="4666CD01" w14:textId="77777777" w:rsidR="001C56E8" w:rsidRDefault="00420261" w:rsidP="00F04A81">
            <w:pPr>
              <w:pStyle w:val="BodyText"/>
              <w:spacing w:line="240" w:lineRule="auto"/>
              <w:jc w:val="center"/>
            </w:pPr>
            <w:r>
              <w:t>--</w:t>
            </w:r>
          </w:p>
        </w:tc>
      </w:tr>
      <w:tr w:rsidR="001C56E8" w14:paraId="3F97B8AB" w14:textId="77777777" w:rsidTr="0081223A">
        <w:tc>
          <w:tcPr>
            <w:tcW w:w="576" w:type="dxa"/>
            <w:vAlign w:val="center"/>
          </w:tcPr>
          <w:p w14:paraId="7A0EC661" w14:textId="77777777" w:rsidR="001C56E8" w:rsidRDefault="001C56E8" w:rsidP="00F04A81">
            <w:pPr>
              <w:pStyle w:val="BodyText"/>
              <w:spacing w:line="240" w:lineRule="auto"/>
              <w:jc w:val="center"/>
            </w:pPr>
            <w:r>
              <w:t>3</w:t>
            </w:r>
          </w:p>
        </w:tc>
        <w:tc>
          <w:tcPr>
            <w:tcW w:w="1440" w:type="dxa"/>
            <w:vAlign w:val="center"/>
          </w:tcPr>
          <w:p w14:paraId="23DD8262" w14:textId="77777777" w:rsidR="001C56E8" w:rsidRDefault="001C56E8" w:rsidP="00F04A81">
            <w:pPr>
              <w:jc w:val="center"/>
              <w:rPr>
                <w:rFonts w:ascii="Times New Roman" w:hAnsi="Times New Roman" w:cs="Times New Roman"/>
              </w:rPr>
            </w:pPr>
            <w:r>
              <w:rPr>
                <w:rFonts w:ascii="Times New Roman" w:hAnsi="Times New Roman" w:cs="Times New Roman"/>
              </w:rPr>
              <w:t>35.1</w:t>
            </w:r>
          </w:p>
          <w:p w14:paraId="03DFA8EC" w14:textId="77777777" w:rsidR="001C56E8" w:rsidRDefault="001C56E8" w:rsidP="00F04A81">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36600581" w14:textId="77777777" w:rsidR="001C56E8" w:rsidRDefault="001C56E8" w:rsidP="00F04A81">
            <w:pPr>
              <w:jc w:val="center"/>
              <w:rPr>
                <w:rFonts w:ascii="Times New Roman" w:hAnsi="Times New Roman" w:cs="Times New Roman"/>
              </w:rPr>
            </w:pPr>
            <w:r>
              <w:t>--</w:t>
            </w:r>
          </w:p>
        </w:tc>
        <w:tc>
          <w:tcPr>
            <w:tcW w:w="1368" w:type="dxa"/>
            <w:vAlign w:val="center"/>
          </w:tcPr>
          <w:p w14:paraId="1CC0004E" w14:textId="77777777" w:rsidR="001C56E8" w:rsidRDefault="001C56E8" w:rsidP="00F04A81">
            <w:pPr>
              <w:jc w:val="center"/>
              <w:rPr>
                <w:rFonts w:ascii="Times New Roman" w:hAnsi="Times New Roman" w:cs="Times New Roman"/>
              </w:rPr>
            </w:pPr>
            <w:r>
              <w:rPr>
                <w:rFonts w:ascii="Times New Roman" w:hAnsi="Times New Roman" w:cs="Times New Roman"/>
              </w:rPr>
              <w:t>4.64</w:t>
            </w:r>
          </w:p>
          <w:p w14:paraId="0CD86D08" w14:textId="77777777" w:rsidR="001C56E8" w:rsidRDefault="0094575D" w:rsidP="00F04A81">
            <w:pPr>
              <w:pStyle w:val="BodyText"/>
              <w:spacing w:line="240" w:lineRule="auto"/>
              <w:jc w:val="center"/>
            </w:pPr>
            <w:r>
              <w:t>(3.28,6.62</w:t>
            </w:r>
            <w:r w:rsidR="001C56E8">
              <w:t>)</w:t>
            </w:r>
          </w:p>
        </w:tc>
        <w:tc>
          <w:tcPr>
            <w:tcW w:w="1440" w:type="dxa"/>
            <w:vAlign w:val="center"/>
          </w:tcPr>
          <w:p w14:paraId="65DB8453" w14:textId="77777777" w:rsidR="001C56E8" w:rsidRDefault="001C56E8" w:rsidP="00F04A81">
            <w:pPr>
              <w:jc w:val="center"/>
              <w:rPr>
                <w:rFonts w:ascii="Times New Roman" w:hAnsi="Times New Roman" w:cs="Times New Roman"/>
              </w:rPr>
            </w:pPr>
            <w:r>
              <w:rPr>
                <w:rFonts w:ascii="Times New Roman" w:hAnsi="Times New Roman" w:cs="Times New Roman"/>
              </w:rPr>
              <w:t>0.43</w:t>
            </w:r>
          </w:p>
          <w:p w14:paraId="31705BBD" w14:textId="77777777" w:rsidR="001C56E8" w:rsidRDefault="0094575D" w:rsidP="00F04A81">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3E7C379A" w14:textId="77777777" w:rsidR="001C56E8" w:rsidRDefault="001C56E8" w:rsidP="00F04A81">
            <w:pPr>
              <w:jc w:val="center"/>
              <w:rPr>
                <w:rFonts w:ascii="Times New Roman" w:hAnsi="Times New Roman" w:cs="Times New Roman"/>
              </w:rPr>
            </w:pPr>
            <w:r>
              <w:rPr>
                <w:rFonts w:ascii="Times New Roman" w:hAnsi="Times New Roman" w:cs="Times New Roman"/>
              </w:rPr>
              <w:t>0.92</w:t>
            </w:r>
          </w:p>
          <w:p w14:paraId="3E6DF5E6" w14:textId="77777777" w:rsidR="001C56E8" w:rsidRDefault="001C56E8" w:rsidP="00F04A81">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B7F4210" w14:textId="77777777" w:rsidR="001C56E8" w:rsidRDefault="001C56E8" w:rsidP="00F04A81">
            <w:pPr>
              <w:jc w:val="center"/>
              <w:rPr>
                <w:rFonts w:ascii="Times New Roman" w:hAnsi="Times New Roman" w:cs="Times New Roman"/>
              </w:rPr>
            </w:pPr>
            <w:r>
              <w:t>--</w:t>
            </w:r>
          </w:p>
        </w:tc>
        <w:tc>
          <w:tcPr>
            <w:tcW w:w="1368" w:type="dxa"/>
            <w:vAlign w:val="center"/>
          </w:tcPr>
          <w:p w14:paraId="7C161A8E" w14:textId="77777777" w:rsidR="001C56E8" w:rsidRDefault="001C56E8" w:rsidP="00F04A81">
            <w:pPr>
              <w:jc w:val="center"/>
              <w:rPr>
                <w:rFonts w:ascii="Times New Roman" w:hAnsi="Times New Roman" w:cs="Times New Roman"/>
              </w:rPr>
            </w:pPr>
            <w:r>
              <w:rPr>
                <w:rFonts w:ascii="Times New Roman" w:hAnsi="Times New Roman" w:cs="Times New Roman"/>
              </w:rPr>
              <w:t>0.43</w:t>
            </w:r>
          </w:p>
          <w:p w14:paraId="7705A302" w14:textId="77777777" w:rsidR="001C56E8" w:rsidRDefault="001C56E8" w:rsidP="00F04A81">
            <w:pPr>
              <w:pStyle w:val="BodyText"/>
              <w:spacing w:line="240" w:lineRule="auto"/>
              <w:jc w:val="center"/>
            </w:pPr>
            <w:r>
              <w:t>(0.37,0.48)</w:t>
            </w:r>
          </w:p>
        </w:tc>
        <w:tc>
          <w:tcPr>
            <w:tcW w:w="900" w:type="dxa"/>
            <w:vAlign w:val="center"/>
          </w:tcPr>
          <w:p w14:paraId="2E4B7372" w14:textId="77777777" w:rsidR="001C56E8" w:rsidRDefault="001C56E8" w:rsidP="00F04A81">
            <w:pPr>
              <w:pStyle w:val="BodyText"/>
              <w:spacing w:line="240" w:lineRule="auto"/>
              <w:jc w:val="center"/>
            </w:pPr>
            <w:r>
              <w:t>4175.4</w:t>
            </w:r>
          </w:p>
        </w:tc>
        <w:tc>
          <w:tcPr>
            <w:tcW w:w="990" w:type="dxa"/>
            <w:gridSpan w:val="2"/>
            <w:vAlign w:val="center"/>
          </w:tcPr>
          <w:p w14:paraId="1F98AFA9" w14:textId="77777777" w:rsidR="001C56E8" w:rsidRDefault="00420261" w:rsidP="00F04A81">
            <w:pPr>
              <w:pStyle w:val="BodyText"/>
              <w:spacing w:line="240" w:lineRule="auto"/>
              <w:jc w:val="center"/>
            </w:pPr>
            <w:r>
              <w:t>16.0</w:t>
            </w:r>
          </w:p>
        </w:tc>
      </w:tr>
      <w:tr w:rsidR="00420261" w14:paraId="63E30106" w14:textId="77777777" w:rsidTr="00BB4C83">
        <w:trPr>
          <w:gridAfter w:val="1"/>
          <w:wAfter w:w="18" w:type="dxa"/>
          <w:trHeight w:val="504"/>
        </w:trPr>
        <w:tc>
          <w:tcPr>
            <w:tcW w:w="12168" w:type="dxa"/>
            <w:gridSpan w:val="10"/>
            <w:vAlign w:val="bottom"/>
          </w:tcPr>
          <w:p w14:paraId="3A943C88" w14:textId="77777777" w:rsidR="00420261" w:rsidRPr="00AA173A" w:rsidRDefault="00420261" w:rsidP="00F04A81">
            <w:pPr>
              <w:pStyle w:val="BodyText"/>
              <w:tabs>
                <w:tab w:val="clear" w:pos="360"/>
              </w:tabs>
              <w:spacing w:line="240" w:lineRule="auto"/>
              <w:jc w:val="center"/>
              <w:rPr>
                <w:b/>
              </w:rPr>
            </w:pPr>
            <w:r w:rsidRPr="00AA173A">
              <w:rPr>
                <w:b/>
              </w:rPr>
              <w:t>Mosquitofish (Site 4)</w:t>
            </w:r>
          </w:p>
        </w:tc>
      </w:tr>
      <w:tr w:rsidR="001C56E8" w14:paraId="3C9B6C3A" w14:textId="77777777" w:rsidTr="0081223A">
        <w:tc>
          <w:tcPr>
            <w:tcW w:w="576" w:type="dxa"/>
            <w:vAlign w:val="center"/>
          </w:tcPr>
          <w:p w14:paraId="16AB384C" w14:textId="77777777" w:rsidR="001C56E8" w:rsidRDefault="001C56E8" w:rsidP="00F04A81">
            <w:pPr>
              <w:pStyle w:val="BodyText"/>
              <w:spacing w:line="240" w:lineRule="auto"/>
              <w:jc w:val="center"/>
            </w:pPr>
            <w:r>
              <w:t>1</w:t>
            </w:r>
          </w:p>
        </w:tc>
        <w:tc>
          <w:tcPr>
            <w:tcW w:w="1440" w:type="dxa"/>
            <w:vAlign w:val="center"/>
          </w:tcPr>
          <w:p w14:paraId="419B6B6A" w14:textId="77777777" w:rsidR="001C56E8" w:rsidRDefault="0094575D" w:rsidP="00F04A81">
            <w:pPr>
              <w:jc w:val="center"/>
              <w:rPr>
                <w:rFonts w:ascii="Times New Roman" w:hAnsi="Times New Roman" w:cs="Times New Roman"/>
              </w:rPr>
            </w:pPr>
            <w:r>
              <w:rPr>
                <w:rFonts w:ascii="Times New Roman" w:hAnsi="Times New Roman" w:cs="Times New Roman"/>
              </w:rPr>
              <w:t>266.9</w:t>
            </w:r>
          </w:p>
          <w:p w14:paraId="02749701" w14:textId="77777777" w:rsidR="0094575D" w:rsidRDefault="009903B1" w:rsidP="00F04A81">
            <w:pPr>
              <w:jc w:val="center"/>
              <w:rPr>
                <w:rFonts w:ascii="Times New Roman" w:hAnsi="Times New Roman" w:cs="Times New Roman"/>
              </w:rPr>
            </w:pPr>
            <w:r>
              <w:rPr>
                <w:rFonts w:ascii="Times New Roman" w:hAnsi="Times New Roman" w:cs="Times New Roman"/>
              </w:rPr>
              <w:t>(70.7,623.6</w:t>
            </w:r>
            <w:r w:rsidR="0094575D">
              <w:rPr>
                <w:rFonts w:ascii="Times New Roman" w:hAnsi="Times New Roman" w:cs="Times New Roman"/>
              </w:rPr>
              <w:t>)</w:t>
            </w:r>
          </w:p>
        </w:tc>
        <w:tc>
          <w:tcPr>
            <w:tcW w:w="1368" w:type="dxa"/>
            <w:vAlign w:val="center"/>
          </w:tcPr>
          <w:p w14:paraId="4DD1BE81" w14:textId="77777777" w:rsidR="001C56E8" w:rsidRDefault="0094575D" w:rsidP="00F04A81">
            <w:pPr>
              <w:jc w:val="center"/>
              <w:rPr>
                <w:rFonts w:ascii="Times New Roman" w:hAnsi="Times New Roman" w:cs="Times New Roman"/>
              </w:rPr>
            </w:pPr>
            <w:r>
              <w:rPr>
                <w:rFonts w:ascii="Times New Roman" w:hAnsi="Times New Roman" w:cs="Times New Roman"/>
              </w:rPr>
              <w:t>0.07</w:t>
            </w:r>
          </w:p>
          <w:p w14:paraId="02863D1A" w14:textId="77777777" w:rsidR="0094575D" w:rsidRDefault="0094575D" w:rsidP="00F04A81">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72E2B794" w14:textId="77777777" w:rsidR="001C56E8" w:rsidRDefault="001C56E8" w:rsidP="00F04A81">
            <w:pPr>
              <w:pStyle w:val="BodyText"/>
              <w:spacing w:line="240" w:lineRule="auto"/>
              <w:jc w:val="center"/>
            </w:pPr>
            <w:r>
              <w:t>--</w:t>
            </w:r>
          </w:p>
        </w:tc>
        <w:tc>
          <w:tcPr>
            <w:tcW w:w="1440" w:type="dxa"/>
            <w:vAlign w:val="center"/>
          </w:tcPr>
          <w:p w14:paraId="7EA99E41" w14:textId="77777777" w:rsidR="001C56E8" w:rsidRDefault="00793170" w:rsidP="00F04A81">
            <w:pPr>
              <w:jc w:val="center"/>
              <w:rPr>
                <w:rFonts w:ascii="Times New Roman" w:hAnsi="Times New Roman" w:cs="Times New Roman"/>
              </w:rPr>
            </w:pPr>
            <w:r>
              <w:rPr>
                <w:rFonts w:ascii="Times New Roman" w:hAnsi="Times New Roman" w:cs="Times New Roman"/>
              </w:rPr>
              <w:t>-0.72</w:t>
            </w:r>
          </w:p>
          <w:p w14:paraId="4C290D56" w14:textId="77777777" w:rsidR="00793170" w:rsidRDefault="00793170" w:rsidP="00F04A81">
            <w:pPr>
              <w:jc w:val="center"/>
              <w:rPr>
                <w:rFonts w:ascii="Times New Roman" w:hAnsi="Times New Roman" w:cs="Times New Roman"/>
              </w:rPr>
            </w:pPr>
            <w:r>
              <w:rPr>
                <w:rFonts w:ascii="Times New Roman" w:hAnsi="Times New Roman" w:cs="Times New Roman"/>
              </w:rPr>
              <w:t>(-0.7</w:t>
            </w:r>
            <w:r w:rsidR="009903B1">
              <w:rPr>
                <w:rFonts w:ascii="Times New Roman" w:hAnsi="Times New Roman" w:cs="Times New Roman"/>
              </w:rPr>
              <w:t>9</w:t>
            </w:r>
            <w:r>
              <w:rPr>
                <w:rFonts w:ascii="Times New Roman" w:hAnsi="Times New Roman" w:cs="Times New Roman"/>
              </w:rPr>
              <w:t>,-0.53)</w:t>
            </w:r>
          </w:p>
        </w:tc>
        <w:tc>
          <w:tcPr>
            <w:tcW w:w="1368" w:type="dxa"/>
            <w:vAlign w:val="center"/>
          </w:tcPr>
          <w:p w14:paraId="5DF18178" w14:textId="77777777" w:rsidR="001C56E8" w:rsidRDefault="001C56E8" w:rsidP="00F04A81">
            <w:pPr>
              <w:jc w:val="center"/>
              <w:rPr>
                <w:rFonts w:ascii="Times New Roman" w:hAnsi="Times New Roman" w:cs="Times New Roman"/>
              </w:rPr>
            </w:pPr>
            <w:r>
              <w:t>--</w:t>
            </w:r>
          </w:p>
        </w:tc>
        <w:tc>
          <w:tcPr>
            <w:tcW w:w="1368" w:type="dxa"/>
            <w:vAlign w:val="center"/>
          </w:tcPr>
          <w:p w14:paraId="1500C1A5" w14:textId="77777777" w:rsidR="001C56E8" w:rsidRDefault="001C56E8" w:rsidP="00F04A81">
            <w:pPr>
              <w:jc w:val="center"/>
              <w:rPr>
                <w:rFonts w:ascii="Times New Roman" w:hAnsi="Times New Roman" w:cs="Times New Roman"/>
              </w:rPr>
            </w:pPr>
            <w:r>
              <w:t>--</w:t>
            </w:r>
          </w:p>
        </w:tc>
        <w:tc>
          <w:tcPr>
            <w:tcW w:w="1368" w:type="dxa"/>
            <w:vAlign w:val="center"/>
          </w:tcPr>
          <w:p w14:paraId="5911A3BE" w14:textId="77777777" w:rsidR="001C56E8" w:rsidRDefault="001C56E8" w:rsidP="00F04A81">
            <w:pPr>
              <w:pStyle w:val="BodyText"/>
              <w:spacing w:line="240" w:lineRule="auto"/>
              <w:jc w:val="center"/>
            </w:pPr>
            <w:r>
              <w:t>--</w:t>
            </w:r>
          </w:p>
        </w:tc>
        <w:tc>
          <w:tcPr>
            <w:tcW w:w="900" w:type="dxa"/>
            <w:vAlign w:val="center"/>
          </w:tcPr>
          <w:p w14:paraId="14C390D5" w14:textId="77777777" w:rsidR="001C56E8" w:rsidRDefault="00793170" w:rsidP="00F04A81">
            <w:pPr>
              <w:pStyle w:val="BodyText"/>
              <w:spacing w:line="240" w:lineRule="auto"/>
              <w:jc w:val="center"/>
            </w:pPr>
            <w:r>
              <w:t>4198.5</w:t>
            </w:r>
          </w:p>
        </w:tc>
        <w:tc>
          <w:tcPr>
            <w:tcW w:w="990" w:type="dxa"/>
            <w:gridSpan w:val="2"/>
            <w:vAlign w:val="center"/>
          </w:tcPr>
          <w:p w14:paraId="2D9808EE" w14:textId="77777777" w:rsidR="001C56E8" w:rsidRDefault="00420261" w:rsidP="00F04A81">
            <w:pPr>
              <w:pStyle w:val="BodyText"/>
              <w:spacing w:line="240" w:lineRule="auto"/>
              <w:jc w:val="center"/>
            </w:pPr>
            <w:r>
              <w:t>138.6</w:t>
            </w:r>
          </w:p>
        </w:tc>
      </w:tr>
      <w:tr w:rsidR="001C56E8" w14:paraId="42E946A3" w14:textId="77777777" w:rsidTr="0081223A">
        <w:tc>
          <w:tcPr>
            <w:tcW w:w="576" w:type="dxa"/>
            <w:vAlign w:val="center"/>
          </w:tcPr>
          <w:p w14:paraId="3193B7C6" w14:textId="77777777" w:rsidR="001C56E8" w:rsidRDefault="001C56E8" w:rsidP="00F04A81">
            <w:pPr>
              <w:pStyle w:val="BodyText"/>
              <w:spacing w:line="240" w:lineRule="auto"/>
              <w:jc w:val="center"/>
            </w:pPr>
            <w:r>
              <w:t>2</w:t>
            </w:r>
          </w:p>
        </w:tc>
        <w:tc>
          <w:tcPr>
            <w:tcW w:w="1440" w:type="dxa"/>
            <w:vAlign w:val="center"/>
          </w:tcPr>
          <w:p w14:paraId="0AFE0472" w14:textId="77777777" w:rsidR="001C56E8" w:rsidRDefault="001C56E8" w:rsidP="00F04A81">
            <w:pPr>
              <w:jc w:val="center"/>
              <w:rPr>
                <w:rFonts w:ascii="Times New Roman" w:hAnsi="Times New Roman" w:cs="Times New Roman"/>
              </w:rPr>
            </w:pPr>
            <w:r>
              <w:rPr>
                <w:rFonts w:ascii="Times New Roman" w:hAnsi="Times New Roman" w:cs="Times New Roman"/>
              </w:rPr>
              <w:t>46.0</w:t>
            </w:r>
          </w:p>
          <w:p w14:paraId="4DFD30E7" w14:textId="77777777" w:rsidR="001C56E8" w:rsidRDefault="001C56E8" w:rsidP="00F04A81">
            <w:pPr>
              <w:pStyle w:val="BodyText"/>
              <w:spacing w:line="240" w:lineRule="auto"/>
              <w:jc w:val="center"/>
            </w:pPr>
            <w:r>
              <w:t>(40.</w:t>
            </w:r>
            <w:r w:rsidR="00793170">
              <w:t>3,56.7</w:t>
            </w:r>
            <w:r>
              <w:t>)</w:t>
            </w:r>
          </w:p>
        </w:tc>
        <w:tc>
          <w:tcPr>
            <w:tcW w:w="1368" w:type="dxa"/>
            <w:vAlign w:val="center"/>
          </w:tcPr>
          <w:p w14:paraId="0549DD32" w14:textId="77777777" w:rsidR="001C56E8" w:rsidRDefault="001C56E8" w:rsidP="00F04A81">
            <w:pPr>
              <w:jc w:val="center"/>
              <w:rPr>
                <w:rFonts w:ascii="Times New Roman" w:hAnsi="Times New Roman" w:cs="Times New Roman"/>
              </w:rPr>
            </w:pPr>
            <w:r>
              <w:rPr>
                <w:rFonts w:ascii="Times New Roman" w:hAnsi="Times New Roman" w:cs="Times New Roman"/>
              </w:rPr>
              <w:t>1.05</w:t>
            </w:r>
          </w:p>
          <w:p w14:paraId="7DB78161" w14:textId="77777777" w:rsidR="001C56E8" w:rsidRDefault="00793170" w:rsidP="00F04A81">
            <w:pPr>
              <w:pStyle w:val="BodyText"/>
              <w:spacing w:line="240" w:lineRule="auto"/>
              <w:jc w:val="center"/>
            </w:pPr>
            <w:r>
              <w:t>(0.64,1.55</w:t>
            </w:r>
            <w:r w:rsidR="001C56E8">
              <w:t>)</w:t>
            </w:r>
          </w:p>
        </w:tc>
        <w:tc>
          <w:tcPr>
            <w:tcW w:w="1368" w:type="dxa"/>
            <w:vAlign w:val="center"/>
          </w:tcPr>
          <w:p w14:paraId="03EB6B9D" w14:textId="77777777" w:rsidR="001C56E8" w:rsidRDefault="001C56E8" w:rsidP="00F04A81">
            <w:pPr>
              <w:pStyle w:val="BodyText"/>
              <w:spacing w:line="240" w:lineRule="auto"/>
              <w:jc w:val="center"/>
            </w:pPr>
            <w:r>
              <w:t>--</w:t>
            </w:r>
          </w:p>
        </w:tc>
        <w:tc>
          <w:tcPr>
            <w:tcW w:w="1440" w:type="dxa"/>
            <w:vAlign w:val="center"/>
          </w:tcPr>
          <w:p w14:paraId="798C25CC" w14:textId="77777777" w:rsidR="001C56E8" w:rsidRDefault="001C56E8" w:rsidP="00F04A81">
            <w:pPr>
              <w:jc w:val="center"/>
              <w:rPr>
                <w:rFonts w:ascii="Times New Roman" w:hAnsi="Times New Roman" w:cs="Times New Roman"/>
              </w:rPr>
            </w:pPr>
            <w:r>
              <w:rPr>
                <w:rFonts w:ascii="Times New Roman" w:hAnsi="Times New Roman" w:cs="Times New Roman"/>
              </w:rPr>
              <w:t>-0.20</w:t>
            </w:r>
          </w:p>
          <w:p w14:paraId="1092F30E" w14:textId="77777777" w:rsidR="001C56E8" w:rsidRDefault="001C56E8" w:rsidP="00F04A81">
            <w:pPr>
              <w:pStyle w:val="BodyText"/>
              <w:spacing w:line="240" w:lineRule="auto"/>
              <w:jc w:val="center"/>
            </w:pPr>
            <w:r>
              <w:t>(-0.28,-0.14)</w:t>
            </w:r>
          </w:p>
        </w:tc>
        <w:tc>
          <w:tcPr>
            <w:tcW w:w="1368" w:type="dxa"/>
            <w:vAlign w:val="center"/>
          </w:tcPr>
          <w:p w14:paraId="708321F2" w14:textId="77777777" w:rsidR="001C56E8" w:rsidRDefault="001C56E8" w:rsidP="00F04A81">
            <w:pPr>
              <w:jc w:val="center"/>
              <w:rPr>
                <w:rFonts w:ascii="Times New Roman" w:hAnsi="Times New Roman" w:cs="Times New Roman"/>
              </w:rPr>
            </w:pPr>
            <w:r>
              <w:rPr>
                <w:rFonts w:ascii="Times New Roman" w:hAnsi="Times New Roman" w:cs="Times New Roman"/>
              </w:rPr>
              <w:t>0.75</w:t>
            </w:r>
          </w:p>
          <w:p w14:paraId="71BA3427" w14:textId="77777777" w:rsidR="001C56E8" w:rsidRDefault="001C56E8" w:rsidP="00F04A81">
            <w:pPr>
              <w:pStyle w:val="BodyText"/>
              <w:spacing w:line="240" w:lineRule="auto"/>
              <w:jc w:val="center"/>
            </w:pPr>
            <w:r>
              <w:t>(0.72,0.78)</w:t>
            </w:r>
          </w:p>
        </w:tc>
        <w:tc>
          <w:tcPr>
            <w:tcW w:w="1368" w:type="dxa"/>
            <w:vAlign w:val="center"/>
          </w:tcPr>
          <w:p w14:paraId="0F6FA419" w14:textId="77777777" w:rsidR="001C56E8" w:rsidRDefault="001C56E8" w:rsidP="00F04A81">
            <w:pPr>
              <w:jc w:val="center"/>
              <w:rPr>
                <w:rFonts w:ascii="Times New Roman" w:hAnsi="Times New Roman" w:cs="Times New Roman"/>
              </w:rPr>
            </w:pPr>
            <w:r>
              <w:rPr>
                <w:rFonts w:ascii="Times New Roman" w:hAnsi="Times New Roman" w:cs="Times New Roman"/>
              </w:rPr>
              <w:t>1.28</w:t>
            </w:r>
          </w:p>
          <w:p w14:paraId="48F70429" w14:textId="77777777" w:rsidR="001C56E8" w:rsidRDefault="00793170" w:rsidP="00F04A81">
            <w:pPr>
              <w:pStyle w:val="BodyText"/>
              <w:spacing w:line="240" w:lineRule="auto"/>
              <w:jc w:val="center"/>
            </w:pPr>
            <w:r>
              <w:t>(1.14</w:t>
            </w:r>
            <w:r w:rsidR="001C56E8">
              <w:t>,1.44)</w:t>
            </w:r>
          </w:p>
        </w:tc>
        <w:tc>
          <w:tcPr>
            <w:tcW w:w="1368" w:type="dxa"/>
            <w:vAlign w:val="center"/>
          </w:tcPr>
          <w:p w14:paraId="476771C2" w14:textId="77777777" w:rsidR="001C56E8" w:rsidRDefault="001C56E8" w:rsidP="00F04A81">
            <w:pPr>
              <w:pStyle w:val="BodyText"/>
              <w:spacing w:line="240" w:lineRule="auto"/>
              <w:jc w:val="center"/>
            </w:pPr>
            <w:r>
              <w:t>--</w:t>
            </w:r>
          </w:p>
        </w:tc>
        <w:tc>
          <w:tcPr>
            <w:tcW w:w="900" w:type="dxa"/>
            <w:vAlign w:val="center"/>
          </w:tcPr>
          <w:p w14:paraId="668409A6" w14:textId="77777777" w:rsidR="001C56E8" w:rsidRDefault="001C56E8" w:rsidP="00F04A81">
            <w:pPr>
              <w:pStyle w:val="BodyText"/>
              <w:spacing w:line="240" w:lineRule="auto"/>
              <w:jc w:val="center"/>
            </w:pPr>
            <w:r>
              <w:t>4070.6</w:t>
            </w:r>
          </w:p>
        </w:tc>
        <w:tc>
          <w:tcPr>
            <w:tcW w:w="990" w:type="dxa"/>
            <w:gridSpan w:val="2"/>
            <w:vAlign w:val="center"/>
          </w:tcPr>
          <w:p w14:paraId="72730DE7" w14:textId="77777777" w:rsidR="001C56E8" w:rsidRDefault="00420261" w:rsidP="00F04A81">
            <w:pPr>
              <w:pStyle w:val="BodyText"/>
              <w:spacing w:line="240" w:lineRule="auto"/>
              <w:jc w:val="center"/>
            </w:pPr>
            <w:r>
              <w:t>10.7</w:t>
            </w:r>
          </w:p>
        </w:tc>
      </w:tr>
      <w:tr w:rsidR="001C56E8" w14:paraId="416E7E3F" w14:textId="77777777" w:rsidTr="0081223A">
        <w:tc>
          <w:tcPr>
            <w:tcW w:w="576" w:type="dxa"/>
            <w:vAlign w:val="center"/>
          </w:tcPr>
          <w:p w14:paraId="0A47AE77" w14:textId="77777777" w:rsidR="001C56E8" w:rsidRDefault="001C56E8" w:rsidP="00F04A81">
            <w:pPr>
              <w:pStyle w:val="BodyText"/>
              <w:spacing w:line="240" w:lineRule="auto"/>
              <w:jc w:val="center"/>
            </w:pPr>
            <w:r>
              <w:t>3</w:t>
            </w:r>
          </w:p>
        </w:tc>
        <w:tc>
          <w:tcPr>
            <w:tcW w:w="1440" w:type="dxa"/>
            <w:vAlign w:val="center"/>
          </w:tcPr>
          <w:p w14:paraId="7AFCB723" w14:textId="77777777" w:rsidR="001C56E8" w:rsidRDefault="001C56E8" w:rsidP="00F04A81">
            <w:pPr>
              <w:jc w:val="center"/>
              <w:rPr>
                <w:rFonts w:ascii="Times New Roman" w:hAnsi="Times New Roman" w:cs="Times New Roman"/>
              </w:rPr>
            </w:pPr>
            <w:r>
              <w:rPr>
                <w:rFonts w:ascii="Times New Roman" w:hAnsi="Times New Roman" w:cs="Times New Roman"/>
              </w:rPr>
              <w:t>44.0</w:t>
            </w:r>
          </w:p>
          <w:p w14:paraId="4C0AA47D" w14:textId="77777777" w:rsidR="001C56E8" w:rsidRDefault="00793170" w:rsidP="00F04A81">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4F55231B" w14:textId="77777777" w:rsidR="001C56E8" w:rsidRDefault="001C56E8" w:rsidP="00F04A81">
            <w:pPr>
              <w:jc w:val="center"/>
              <w:rPr>
                <w:rFonts w:ascii="Times New Roman" w:hAnsi="Times New Roman" w:cs="Times New Roman"/>
              </w:rPr>
            </w:pPr>
            <w:r>
              <w:t>--</w:t>
            </w:r>
          </w:p>
        </w:tc>
        <w:tc>
          <w:tcPr>
            <w:tcW w:w="1368" w:type="dxa"/>
            <w:vAlign w:val="center"/>
          </w:tcPr>
          <w:p w14:paraId="10309888" w14:textId="77777777" w:rsidR="001C56E8" w:rsidRDefault="001C56E8" w:rsidP="00F04A81">
            <w:pPr>
              <w:jc w:val="center"/>
              <w:rPr>
                <w:rFonts w:ascii="Times New Roman" w:hAnsi="Times New Roman" w:cs="Times New Roman"/>
              </w:rPr>
            </w:pPr>
            <w:r>
              <w:rPr>
                <w:rFonts w:ascii="Times New Roman" w:hAnsi="Times New Roman" w:cs="Times New Roman"/>
              </w:rPr>
              <w:t>1.60</w:t>
            </w:r>
          </w:p>
          <w:p w14:paraId="33584517" w14:textId="77777777" w:rsidR="001C56E8" w:rsidRDefault="00793170" w:rsidP="00F04A81">
            <w:pPr>
              <w:pStyle w:val="BodyText"/>
              <w:spacing w:line="240" w:lineRule="auto"/>
              <w:jc w:val="center"/>
            </w:pPr>
            <w:r>
              <w:t>(0.88,2.55</w:t>
            </w:r>
            <w:r w:rsidR="001C56E8">
              <w:t>)</w:t>
            </w:r>
          </w:p>
        </w:tc>
        <w:tc>
          <w:tcPr>
            <w:tcW w:w="1440" w:type="dxa"/>
            <w:vAlign w:val="center"/>
          </w:tcPr>
          <w:p w14:paraId="5C5F5939" w14:textId="77777777" w:rsidR="001C56E8" w:rsidRDefault="001C56E8" w:rsidP="00F04A81">
            <w:pPr>
              <w:jc w:val="center"/>
              <w:rPr>
                <w:rFonts w:ascii="Times New Roman" w:hAnsi="Times New Roman" w:cs="Times New Roman"/>
              </w:rPr>
            </w:pPr>
            <w:r>
              <w:rPr>
                <w:rFonts w:ascii="Times New Roman" w:hAnsi="Times New Roman" w:cs="Times New Roman"/>
              </w:rPr>
              <w:t>0.07</w:t>
            </w:r>
          </w:p>
          <w:p w14:paraId="50EEBFB1" w14:textId="77777777" w:rsidR="001C56E8" w:rsidRDefault="00793170" w:rsidP="00F04A81">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723CB6EC" w14:textId="77777777" w:rsidR="001C56E8" w:rsidRDefault="001C56E8" w:rsidP="00F04A81">
            <w:pPr>
              <w:jc w:val="center"/>
              <w:rPr>
                <w:rFonts w:ascii="Times New Roman" w:hAnsi="Times New Roman" w:cs="Times New Roman"/>
              </w:rPr>
            </w:pPr>
            <w:r>
              <w:rPr>
                <w:rFonts w:ascii="Times New Roman" w:hAnsi="Times New Roman" w:cs="Times New Roman"/>
              </w:rPr>
              <w:t>0.76</w:t>
            </w:r>
          </w:p>
          <w:p w14:paraId="1E4282D5" w14:textId="77777777" w:rsidR="001C56E8" w:rsidRDefault="00793170" w:rsidP="00F04A81">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8A1EC08" w14:textId="77777777" w:rsidR="001C56E8" w:rsidRDefault="001C56E8" w:rsidP="00F04A81">
            <w:pPr>
              <w:jc w:val="center"/>
              <w:rPr>
                <w:rFonts w:ascii="Times New Roman" w:hAnsi="Times New Roman" w:cs="Times New Roman"/>
              </w:rPr>
            </w:pPr>
            <w:r>
              <w:t>--</w:t>
            </w:r>
          </w:p>
        </w:tc>
        <w:tc>
          <w:tcPr>
            <w:tcW w:w="1368" w:type="dxa"/>
            <w:vAlign w:val="center"/>
          </w:tcPr>
          <w:p w14:paraId="76E8FA1F" w14:textId="77777777" w:rsidR="001C56E8" w:rsidRDefault="001C56E8" w:rsidP="00F04A81">
            <w:pPr>
              <w:jc w:val="center"/>
              <w:rPr>
                <w:rFonts w:ascii="Times New Roman" w:hAnsi="Times New Roman" w:cs="Times New Roman"/>
              </w:rPr>
            </w:pPr>
            <w:r>
              <w:rPr>
                <w:rFonts w:ascii="Times New Roman" w:hAnsi="Times New Roman" w:cs="Times New Roman"/>
              </w:rPr>
              <w:t>0.26</w:t>
            </w:r>
          </w:p>
          <w:p w14:paraId="62D063FB" w14:textId="77777777" w:rsidR="001C56E8" w:rsidRDefault="00793170" w:rsidP="00F04A81">
            <w:pPr>
              <w:pStyle w:val="BodyText"/>
              <w:spacing w:line="240" w:lineRule="auto"/>
              <w:jc w:val="center"/>
            </w:pPr>
            <w:r>
              <w:t>(0.15,0.46</w:t>
            </w:r>
            <w:r w:rsidR="001C56E8">
              <w:t>)</w:t>
            </w:r>
          </w:p>
        </w:tc>
        <w:tc>
          <w:tcPr>
            <w:tcW w:w="900" w:type="dxa"/>
            <w:vAlign w:val="center"/>
          </w:tcPr>
          <w:p w14:paraId="6F988399" w14:textId="77777777" w:rsidR="001C56E8" w:rsidRPr="00AA173A" w:rsidRDefault="001C56E8" w:rsidP="00F04A81">
            <w:pPr>
              <w:pStyle w:val="BodyText"/>
              <w:spacing w:line="240" w:lineRule="auto"/>
              <w:jc w:val="center"/>
            </w:pPr>
            <w:r w:rsidRPr="00AA173A">
              <w:t>4059.9</w:t>
            </w:r>
          </w:p>
        </w:tc>
        <w:tc>
          <w:tcPr>
            <w:tcW w:w="990" w:type="dxa"/>
            <w:gridSpan w:val="2"/>
            <w:vAlign w:val="center"/>
          </w:tcPr>
          <w:p w14:paraId="48FD889B" w14:textId="77777777" w:rsidR="001C56E8" w:rsidRDefault="00AA173A" w:rsidP="00F04A81">
            <w:pPr>
              <w:pStyle w:val="BodyText"/>
              <w:spacing w:line="240" w:lineRule="auto"/>
              <w:jc w:val="center"/>
            </w:pPr>
            <w:r>
              <w:t>--</w:t>
            </w:r>
          </w:p>
        </w:tc>
      </w:tr>
      <w:tr w:rsidR="00420261" w14:paraId="3549A9A6" w14:textId="77777777" w:rsidTr="00BB4C83">
        <w:trPr>
          <w:gridAfter w:val="1"/>
          <w:wAfter w:w="18" w:type="dxa"/>
          <w:trHeight w:val="504"/>
        </w:trPr>
        <w:tc>
          <w:tcPr>
            <w:tcW w:w="12168" w:type="dxa"/>
            <w:gridSpan w:val="10"/>
            <w:vAlign w:val="bottom"/>
          </w:tcPr>
          <w:p w14:paraId="46EE0BDB" w14:textId="77777777" w:rsidR="00420261" w:rsidRPr="00AA173A" w:rsidRDefault="00420261" w:rsidP="00F04A81">
            <w:pPr>
              <w:pStyle w:val="BodyText"/>
              <w:tabs>
                <w:tab w:val="clear" w:pos="360"/>
              </w:tabs>
              <w:spacing w:line="240" w:lineRule="auto"/>
              <w:jc w:val="center"/>
              <w:rPr>
                <w:b/>
              </w:rPr>
            </w:pPr>
            <w:r w:rsidRPr="00AA173A">
              <w:rPr>
                <w:b/>
              </w:rPr>
              <w:lastRenderedPageBreak/>
              <w:t>Mosquitofish (Site 9)</w:t>
            </w:r>
          </w:p>
        </w:tc>
      </w:tr>
      <w:tr w:rsidR="001C56E8" w14:paraId="4608BA91" w14:textId="77777777" w:rsidTr="0081223A">
        <w:tc>
          <w:tcPr>
            <w:tcW w:w="576" w:type="dxa"/>
            <w:vAlign w:val="center"/>
          </w:tcPr>
          <w:p w14:paraId="65FE1E05" w14:textId="77777777" w:rsidR="001C56E8" w:rsidRDefault="001C56E8" w:rsidP="00F04A81">
            <w:pPr>
              <w:pStyle w:val="BodyText"/>
              <w:spacing w:line="240" w:lineRule="auto"/>
              <w:jc w:val="center"/>
            </w:pPr>
            <w:r>
              <w:t>1</w:t>
            </w:r>
          </w:p>
        </w:tc>
        <w:tc>
          <w:tcPr>
            <w:tcW w:w="1440" w:type="dxa"/>
            <w:vAlign w:val="center"/>
          </w:tcPr>
          <w:p w14:paraId="60D2820D" w14:textId="77777777" w:rsidR="001C56E8" w:rsidRDefault="00793170" w:rsidP="00F04A81">
            <w:pPr>
              <w:jc w:val="center"/>
              <w:rPr>
                <w:rFonts w:ascii="Times New Roman" w:hAnsi="Times New Roman" w:cs="Times New Roman"/>
              </w:rPr>
            </w:pPr>
            <w:r>
              <w:rPr>
                <w:rFonts w:ascii="Times New Roman" w:hAnsi="Times New Roman" w:cs="Times New Roman"/>
              </w:rPr>
              <w:t>46.7</w:t>
            </w:r>
          </w:p>
          <w:p w14:paraId="06D41D92" w14:textId="77777777" w:rsidR="00793170" w:rsidRDefault="00793170" w:rsidP="00F04A81">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127F0C49" w14:textId="77777777" w:rsidR="001C56E8" w:rsidRDefault="00793170" w:rsidP="00F04A81">
            <w:pPr>
              <w:jc w:val="center"/>
              <w:rPr>
                <w:rFonts w:ascii="Times New Roman" w:hAnsi="Times New Roman" w:cs="Times New Roman"/>
              </w:rPr>
            </w:pPr>
            <w:r>
              <w:rPr>
                <w:rFonts w:ascii="Times New Roman" w:hAnsi="Times New Roman" w:cs="Times New Roman"/>
              </w:rPr>
              <w:t>0.86</w:t>
            </w:r>
          </w:p>
          <w:p w14:paraId="2F07005F" w14:textId="77777777" w:rsidR="00793170" w:rsidRDefault="00793170" w:rsidP="00F04A81">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3AA60AAA" w14:textId="77777777" w:rsidR="001C56E8" w:rsidRDefault="001C56E8" w:rsidP="00F04A81">
            <w:pPr>
              <w:pStyle w:val="BodyText"/>
              <w:spacing w:line="240" w:lineRule="auto"/>
              <w:jc w:val="center"/>
            </w:pPr>
          </w:p>
        </w:tc>
        <w:tc>
          <w:tcPr>
            <w:tcW w:w="1440" w:type="dxa"/>
            <w:vAlign w:val="center"/>
          </w:tcPr>
          <w:p w14:paraId="0EF3E08C" w14:textId="77777777" w:rsidR="001C56E8" w:rsidRDefault="00793170" w:rsidP="00F04A81">
            <w:pPr>
              <w:jc w:val="center"/>
              <w:rPr>
                <w:rFonts w:ascii="Times New Roman" w:hAnsi="Times New Roman" w:cs="Times New Roman"/>
              </w:rPr>
            </w:pPr>
            <w:r>
              <w:rPr>
                <w:rFonts w:ascii="Times New Roman" w:hAnsi="Times New Roman" w:cs="Times New Roman"/>
              </w:rPr>
              <w:t>-0.33</w:t>
            </w:r>
          </w:p>
          <w:p w14:paraId="3CFA0498" w14:textId="77777777" w:rsidR="00793170" w:rsidRDefault="00793170" w:rsidP="00F04A81">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5E8F1BBA" w14:textId="77777777" w:rsidR="001C56E8" w:rsidRDefault="001C56E8" w:rsidP="00F04A81">
            <w:pPr>
              <w:jc w:val="center"/>
              <w:rPr>
                <w:rFonts w:ascii="Times New Roman" w:hAnsi="Times New Roman" w:cs="Times New Roman"/>
              </w:rPr>
            </w:pPr>
            <w:r>
              <w:t>--</w:t>
            </w:r>
          </w:p>
        </w:tc>
        <w:tc>
          <w:tcPr>
            <w:tcW w:w="1368" w:type="dxa"/>
            <w:vAlign w:val="center"/>
          </w:tcPr>
          <w:p w14:paraId="3327869D" w14:textId="77777777" w:rsidR="001C56E8" w:rsidRDefault="001C56E8" w:rsidP="00F04A81">
            <w:pPr>
              <w:jc w:val="center"/>
              <w:rPr>
                <w:rFonts w:ascii="Times New Roman" w:hAnsi="Times New Roman" w:cs="Times New Roman"/>
              </w:rPr>
            </w:pPr>
            <w:r>
              <w:t>--</w:t>
            </w:r>
          </w:p>
        </w:tc>
        <w:tc>
          <w:tcPr>
            <w:tcW w:w="1368" w:type="dxa"/>
            <w:vAlign w:val="center"/>
          </w:tcPr>
          <w:p w14:paraId="0E63F8EC" w14:textId="77777777" w:rsidR="001C56E8" w:rsidRDefault="001C56E8" w:rsidP="00F04A81">
            <w:pPr>
              <w:pStyle w:val="BodyText"/>
              <w:spacing w:line="240" w:lineRule="auto"/>
              <w:jc w:val="center"/>
            </w:pPr>
            <w:r>
              <w:t>--</w:t>
            </w:r>
          </w:p>
        </w:tc>
        <w:tc>
          <w:tcPr>
            <w:tcW w:w="900" w:type="dxa"/>
            <w:vAlign w:val="center"/>
          </w:tcPr>
          <w:p w14:paraId="2C513EF1" w14:textId="77777777" w:rsidR="001C56E8" w:rsidRPr="00EB3714" w:rsidRDefault="00793170" w:rsidP="00F04A81">
            <w:pPr>
              <w:pStyle w:val="BodyText"/>
              <w:spacing w:line="240" w:lineRule="auto"/>
              <w:jc w:val="center"/>
            </w:pPr>
            <w:r w:rsidRPr="00EB3714">
              <w:t>5031.5</w:t>
            </w:r>
          </w:p>
        </w:tc>
        <w:tc>
          <w:tcPr>
            <w:tcW w:w="990" w:type="dxa"/>
            <w:gridSpan w:val="2"/>
            <w:vAlign w:val="center"/>
          </w:tcPr>
          <w:p w14:paraId="43E868C9" w14:textId="77777777" w:rsidR="001C56E8" w:rsidRDefault="00420261" w:rsidP="00F04A81">
            <w:pPr>
              <w:pStyle w:val="BodyText"/>
              <w:spacing w:line="240" w:lineRule="auto"/>
              <w:jc w:val="center"/>
            </w:pPr>
            <w:r>
              <w:t>35.7</w:t>
            </w:r>
          </w:p>
        </w:tc>
      </w:tr>
      <w:tr w:rsidR="001C56E8" w14:paraId="62151717" w14:textId="77777777" w:rsidTr="00BB4C83">
        <w:tc>
          <w:tcPr>
            <w:tcW w:w="576" w:type="dxa"/>
            <w:vAlign w:val="center"/>
          </w:tcPr>
          <w:p w14:paraId="57EA1475" w14:textId="77777777" w:rsidR="001C56E8" w:rsidRDefault="001C56E8" w:rsidP="00F04A81">
            <w:pPr>
              <w:pStyle w:val="BodyText"/>
              <w:spacing w:line="240" w:lineRule="auto"/>
              <w:jc w:val="center"/>
            </w:pPr>
            <w:r>
              <w:t>2</w:t>
            </w:r>
          </w:p>
        </w:tc>
        <w:tc>
          <w:tcPr>
            <w:tcW w:w="1440" w:type="dxa"/>
            <w:vAlign w:val="center"/>
          </w:tcPr>
          <w:p w14:paraId="4A1FA6CB" w14:textId="77777777" w:rsidR="001C56E8" w:rsidRDefault="001C56E8" w:rsidP="00F04A81">
            <w:pPr>
              <w:jc w:val="center"/>
              <w:rPr>
                <w:rFonts w:ascii="Times New Roman" w:hAnsi="Times New Roman" w:cs="Times New Roman"/>
              </w:rPr>
            </w:pPr>
            <w:r>
              <w:rPr>
                <w:rFonts w:ascii="Times New Roman" w:hAnsi="Times New Roman" w:cs="Times New Roman"/>
              </w:rPr>
              <w:t>41.6</w:t>
            </w:r>
          </w:p>
          <w:p w14:paraId="3B4E8EDE" w14:textId="77777777" w:rsidR="001C56E8" w:rsidRDefault="00EB3714" w:rsidP="00F04A81">
            <w:pPr>
              <w:pStyle w:val="BodyText"/>
              <w:spacing w:line="240" w:lineRule="auto"/>
              <w:jc w:val="center"/>
            </w:pPr>
            <w:r>
              <w:t>(39.2,45.4</w:t>
            </w:r>
            <w:r w:rsidR="001C56E8">
              <w:t>)</w:t>
            </w:r>
          </w:p>
        </w:tc>
        <w:tc>
          <w:tcPr>
            <w:tcW w:w="1368" w:type="dxa"/>
            <w:vAlign w:val="center"/>
          </w:tcPr>
          <w:p w14:paraId="4FCB9B50" w14:textId="77777777" w:rsidR="001C56E8" w:rsidRDefault="001C56E8" w:rsidP="00F04A81">
            <w:pPr>
              <w:jc w:val="center"/>
              <w:rPr>
                <w:rFonts w:ascii="Times New Roman" w:hAnsi="Times New Roman" w:cs="Times New Roman"/>
              </w:rPr>
            </w:pPr>
            <w:r>
              <w:rPr>
                <w:rFonts w:ascii="Times New Roman" w:hAnsi="Times New Roman" w:cs="Times New Roman"/>
              </w:rPr>
              <w:t>1.31</w:t>
            </w:r>
          </w:p>
          <w:p w14:paraId="51121C89" w14:textId="77777777" w:rsidR="001C56E8" w:rsidRDefault="00EB3714" w:rsidP="00F04A81">
            <w:pPr>
              <w:pStyle w:val="BodyText"/>
              <w:spacing w:line="240" w:lineRule="auto"/>
              <w:jc w:val="center"/>
            </w:pPr>
            <w:r>
              <w:t>(0.97</w:t>
            </w:r>
            <w:r w:rsidR="001C56E8">
              <w:t>,1.</w:t>
            </w:r>
            <w:r>
              <w:t>6</w:t>
            </w:r>
            <w:r w:rsidR="001C56E8">
              <w:t>7)</w:t>
            </w:r>
          </w:p>
        </w:tc>
        <w:tc>
          <w:tcPr>
            <w:tcW w:w="1368" w:type="dxa"/>
            <w:vAlign w:val="center"/>
          </w:tcPr>
          <w:p w14:paraId="3EDD90C2" w14:textId="77777777" w:rsidR="001C56E8" w:rsidRDefault="001C56E8" w:rsidP="00F04A81">
            <w:pPr>
              <w:pStyle w:val="BodyText"/>
              <w:spacing w:line="240" w:lineRule="auto"/>
              <w:jc w:val="center"/>
            </w:pPr>
            <w:r>
              <w:t>--</w:t>
            </w:r>
          </w:p>
        </w:tc>
        <w:tc>
          <w:tcPr>
            <w:tcW w:w="1440" w:type="dxa"/>
            <w:vAlign w:val="center"/>
          </w:tcPr>
          <w:p w14:paraId="550725E9" w14:textId="77777777" w:rsidR="001C56E8" w:rsidRDefault="001C56E8" w:rsidP="00F04A81">
            <w:pPr>
              <w:jc w:val="center"/>
              <w:rPr>
                <w:rFonts w:ascii="Times New Roman" w:hAnsi="Times New Roman" w:cs="Times New Roman"/>
              </w:rPr>
            </w:pPr>
            <w:r>
              <w:rPr>
                <w:rFonts w:ascii="Times New Roman" w:hAnsi="Times New Roman" w:cs="Times New Roman"/>
              </w:rPr>
              <w:t>-0.21</w:t>
            </w:r>
          </w:p>
          <w:p w14:paraId="0E4647C5" w14:textId="77777777" w:rsidR="001C56E8" w:rsidRDefault="00EB3714" w:rsidP="00F04A81">
            <w:pPr>
              <w:pStyle w:val="BodyText"/>
              <w:spacing w:line="240" w:lineRule="auto"/>
              <w:jc w:val="center"/>
            </w:pPr>
            <w:r>
              <w:t>(-0.31</w:t>
            </w:r>
            <w:r w:rsidR="001C56E8">
              <w:t>,-0.15)</w:t>
            </w:r>
          </w:p>
        </w:tc>
        <w:tc>
          <w:tcPr>
            <w:tcW w:w="1368" w:type="dxa"/>
            <w:vAlign w:val="center"/>
          </w:tcPr>
          <w:p w14:paraId="393C082A" w14:textId="77777777" w:rsidR="001C56E8" w:rsidRDefault="001C56E8" w:rsidP="00F04A81">
            <w:pPr>
              <w:jc w:val="center"/>
              <w:rPr>
                <w:rFonts w:ascii="Times New Roman" w:hAnsi="Times New Roman" w:cs="Times New Roman"/>
              </w:rPr>
            </w:pPr>
            <w:r>
              <w:rPr>
                <w:rFonts w:ascii="Times New Roman" w:hAnsi="Times New Roman" w:cs="Times New Roman"/>
              </w:rPr>
              <w:t>0.72</w:t>
            </w:r>
          </w:p>
          <w:p w14:paraId="4F12048E" w14:textId="77777777" w:rsidR="001C56E8" w:rsidRDefault="00EB3714" w:rsidP="00F04A81">
            <w:pPr>
              <w:pStyle w:val="BodyText"/>
              <w:spacing w:line="240" w:lineRule="auto"/>
              <w:jc w:val="center"/>
            </w:pPr>
            <w:r>
              <w:t>(0.65,0.77</w:t>
            </w:r>
            <w:r w:rsidR="001C56E8">
              <w:t>)</w:t>
            </w:r>
          </w:p>
        </w:tc>
        <w:tc>
          <w:tcPr>
            <w:tcW w:w="1368" w:type="dxa"/>
            <w:vAlign w:val="center"/>
          </w:tcPr>
          <w:p w14:paraId="01459880" w14:textId="77777777" w:rsidR="001C56E8" w:rsidRDefault="001C56E8" w:rsidP="00F04A81">
            <w:pPr>
              <w:jc w:val="center"/>
              <w:rPr>
                <w:rFonts w:ascii="Times New Roman" w:hAnsi="Times New Roman" w:cs="Times New Roman"/>
              </w:rPr>
            </w:pPr>
            <w:r>
              <w:rPr>
                <w:rFonts w:ascii="Times New Roman" w:hAnsi="Times New Roman" w:cs="Times New Roman"/>
              </w:rPr>
              <w:t>0.62</w:t>
            </w:r>
          </w:p>
          <w:p w14:paraId="65F822F7" w14:textId="77777777" w:rsidR="001C56E8" w:rsidRDefault="00EB3714" w:rsidP="00F04A81">
            <w:pPr>
              <w:pStyle w:val="BodyText"/>
              <w:spacing w:line="240" w:lineRule="auto"/>
              <w:jc w:val="center"/>
            </w:pPr>
            <w:r>
              <w:t>(0.45</w:t>
            </w:r>
            <w:r w:rsidR="001C56E8">
              <w:t>,0.</w:t>
            </w:r>
            <w:r>
              <w:t>7</w:t>
            </w:r>
            <w:r w:rsidR="001C56E8">
              <w:t>8)</w:t>
            </w:r>
          </w:p>
        </w:tc>
        <w:tc>
          <w:tcPr>
            <w:tcW w:w="1368" w:type="dxa"/>
            <w:vAlign w:val="center"/>
          </w:tcPr>
          <w:p w14:paraId="7B624DF9" w14:textId="77777777" w:rsidR="001C56E8" w:rsidRDefault="001C56E8" w:rsidP="00F04A81">
            <w:pPr>
              <w:pStyle w:val="BodyText"/>
              <w:spacing w:line="240" w:lineRule="auto"/>
              <w:jc w:val="center"/>
            </w:pPr>
            <w:r>
              <w:t>--</w:t>
            </w:r>
          </w:p>
        </w:tc>
        <w:tc>
          <w:tcPr>
            <w:tcW w:w="900" w:type="dxa"/>
            <w:vAlign w:val="center"/>
          </w:tcPr>
          <w:p w14:paraId="05563283" w14:textId="77777777" w:rsidR="001C56E8" w:rsidRPr="00AA173A" w:rsidRDefault="001C56E8" w:rsidP="00F04A81">
            <w:pPr>
              <w:pStyle w:val="BodyText"/>
              <w:spacing w:line="240" w:lineRule="auto"/>
              <w:jc w:val="center"/>
            </w:pPr>
            <w:r w:rsidRPr="00AA173A">
              <w:t>4995.8</w:t>
            </w:r>
          </w:p>
        </w:tc>
        <w:tc>
          <w:tcPr>
            <w:tcW w:w="990" w:type="dxa"/>
            <w:gridSpan w:val="2"/>
            <w:vAlign w:val="center"/>
          </w:tcPr>
          <w:p w14:paraId="56DC722D" w14:textId="77777777" w:rsidR="001C56E8" w:rsidRDefault="00420261" w:rsidP="00F04A81">
            <w:pPr>
              <w:pStyle w:val="BodyText"/>
              <w:spacing w:line="240" w:lineRule="auto"/>
              <w:jc w:val="center"/>
            </w:pPr>
            <w:r>
              <w:t>--</w:t>
            </w:r>
          </w:p>
        </w:tc>
      </w:tr>
      <w:tr w:rsidR="001C56E8" w14:paraId="50B7F6FC" w14:textId="77777777" w:rsidTr="00BB4C83">
        <w:tc>
          <w:tcPr>
            <w:tcW w:w="576" w:type="dxa"/>
            <w:tcBorders>
              <w:bottom w:val="single" w:sz="24" w:space="0" w:color="auto"/>
            </w:tcBorders>
            <w:vAlign w:val="center"/>
          </w:tcPr>
          <w:p w14:paraId="5E23B907" w14:textId="77777777" w:rsidR="001C56E8" w:rsidRDefault="001C56E8" w:rsidP="00F04A81">
            <w:pPr>
              <w:pStyle w:val="BodyText"/>
              <w:spacing w:line="240" w:lineRule="auto"/>
              <w:jc w:val="center"/>
            </w:pPr>
            <w:r>
              <w:t>3</w:t>
            </w:r>
          </w:p>
        </w:tc>
        <w:tc>
          <w:tcPr>
            <w:tcW w:w="1440" w:type="dxa"/>
            <w:tcBorders>
              <w:bottom w:val="single" w:sz="24" w:space="0" w:color="auto"/>
            </w:tcBorders>
            <w:vAlign w:val="center"/>
          </w:tcPr>
          <w:p w14:paraId="1B7E1C0F" w14:textId="77777777" w:rsidR="001C56E8" w:rsidRDefault="001C56E8" w:rsidP="00F04A81">
            <w:pPr>
              <w:jc w:val="center"/>
              <w:rPr>
                <w:rFonts w:ascii="Times New Roman" w:hAnsi="Times New Roman" w:cs="Times New Roman"/>
              </w:rPr>
            </w:pPr>
            <w:r>
              <w:rPr>
                <w:rFonts w:ascii="Times New Roman" w:hAnsi="Times New Roman" w:cs="Times New Roman"/>
              </w:rPr>
              <w:t>47.0</w:t>
            </w:r>
          </w:p>
          <w:p w14:paraId="50072F1C" w14:textId="77777777" w:rsidR="001C56E8" w:rsidRDefault="00BF663C" w:rsidP="00F04A81">
            <w:pPr>
              <w:jc w:val="center"/>
              <w:rPr>
                <w:rFonts w:ascii="Times New Roman" w:hAnsi="Times New Roman" w:cs="Times New Roman"/>
              </w:rPr>
            </w:pPr>
            <w:r>
              <w:rPr>
                <w:rFonts w:ascii="Times New Roman" w:hAnsi="Times New Roman" w:cs="Times New Roman"/>
              </w:rPr>
              <w:t>(42.4</w:t>
            </w:r>
            <w:r w:rsidR="001C56E8">
              <w:rPr>
                <w:rFonts w:ascii="Times New Roman" w:hAnsi="Times New Roman" w:cs="Times New Roman"/>
              </w:rPr>
              <w:t>,</w:t>
            </w:r>
            <w:r>
              <w:rPr>
                <w:rFonts w:ascii="Times New Roman" w:hAnsi="Times New Roman" w:cs="Times New Roman"/>
              </w:rPr>
              <w:t>57.2</w:t>
            </w:r>
            <w:r w:rsidR="001C56E8">
              <w:rPr>
                <w:rFonts w:ascii="Times New Roman" w:hAnsi="Times New Roman" w:cs="Times New Roman"/>
              </w:rPr>
              <w:t>)</w:t>
            </w:r>
          </w:p>
        </w:tc>
        <w:tc>
          <w:tcPr>
            <w:tcW w:w="1368" w:type="dxa"/>
            <w:tcBorders>
              <w:bottom w:val="single" w:sz="24" w:space="0" w:color="auto"/>
            </w:tcBorders>
            <w:vAlign w:val="center"/>
          </w:tcPr>
          <w:p w14:paraId="3EA71FD6" w14:textId="77777777" w:rsidR="001C56E8" w:rsidRDefault="001C56E8" w:rsidP="00F04A81">
            <w:pPr>
              <w:jc w:val="center"/>
              <w:rPr>
                <w:rFonts w:ascii="Times New Roman" w:hAnsi="Times New Roman" w:cs="Times New Roman"/>
              </w:rPr>
            </w:pPr>
            <w:r>
              <w:t>--</w:t>
            </w:r>
          </w:p>
        </w:tc>
        <w:tc>
          <w:tcPr>
            <w:tcW w:w="1368" w:type="dxa"/>
            <w:tcBorders>
              <w:bottom w:val="single" w:sz="24" w:space="0" w:color="auto"/>
            </w:tcBorders>
            <w:vAlign w:val="center"/>
          </w:tcPr>
          <w:p w14:paraId="2C7D2657" w14:textId="77777777" w:rsidR="001C56E8" w:rsidRDefault="001C56E8" w:rsidP="00F04A81">
            <w:pPr>
              <w:jc w:val="center"/>
              <w:rPr>
                <w:rFonts w:ascii="Times New Roman" w:hAnsi="Times New Roman" w:cs="Times New Roman"/>
              </w:rPr>
            </w:pPr>
            <w:r>
              <w:rPr>
                <w:rFonts w:ascii="Times New Roman" w:hAnsi="Times New Roman" w:cs="Times New Roman"/>
              </w:rPr>
              <w:t>0.77</w:t>
            </w:r>
          </w:p>
          <w:p w14:paraId="5834AA07" w14:textId="77777777" w:rsidR="001C56E8" w:rsidRDefault="00BF663C" w:rsidP="00F04A81">
            <w:pPr>
              <w:pStyle w:val="BodyText"/>
              <w:spacing w:line="240" w:lineRule="auto"/>
              <w:jc w:val="center"/>
            </w:pPr>
            <w:r>
              <w:t>(0.52</w:t>
            </w:r>
            <w:r w:rsidR="00EB3714">
              <w:t>,1.09</w:t>
            </w:r>
            <w:r w:rsidR="001C56E8">
              <w:t>)</w:t>
            </w:r>
          </w:p>
        </w:tc>
        <w:tc>
          <w:tcPr>
            <w:tcW w:w="1440" w:type="dxa"/>
            <w:tcBorders>
              <w:bottom w:val="single" w:sz="24" w:space="0" w:color="auto"/>
            </w:tcBorders>
            <w:vAlign w:val="center"/>
          </w:tcPr>
          <w:p w14:paraId="776BA0E3" w14:textId="77777777" w:rsidR="001C56E8" w:rsidRDefault="001C56E8" w:rsidP="00F04A81">
            <w:pPr>
              <w:jc w:val="center"/>
              <w:rPr>
                <w:rFonts w:ascii="Times New Roman" w:hAnsi="Times New Roman" w:cs="Times New Roman"/>
              </w:rPr>
            </w:pPr>
            <w:r>
              <w:rPr>
                <w:rFonts w:ascii="Times New Roman" w:hAnsi="Times New Roman" w:cs="Times New Roman"/>
              </w:rPr>
              <w:t>-0.41</w:t>
            </w:r>
          </w:p>
          <w:p w14:paraId="77081634" w14:textId="77777777" w:rsidR="001C56E8" w:rsidRDefault="00EB3714" w:rsidP="00F04A81">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0C48BEE8" w14:textId="77777777" w:rsidR="001C56E8" w:rsidRDefault="001C56E8" w:rsidP="00F04A81">
            <w:pPr>
              <w:jc w:val="center"/>
              <w:rPr>
                <w:rFonts w:ascii="Times New Roman" w:hAnsi="Times New Roman" w:cs="Times New Roman"/>
              </w:rPr>
            </w:pPr>
            <w:r>
              <w:rPr>
                <w:rFonts w:ascii="Times New Roman" w:hAnsi="Times New Roman" w:cs="Times New Roman"/>
              </w:rPr>
              <w:t>0.61</w:t>
            </w:r>
          </w:p>
          <w:p w14:paraId="5DD0810D" w14:textId="77777777" w:rsidR="001C56E8" w:rsidRDefault="001C56E8" w:rsidP="00F04A81">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22F3C776" w14:textId="77777777" w:rsidR="001C56E8" w:rsidRDefault="001C56E8" w:rsidP="00F04A81">
            <w:pPr>
              <w:jc w:val="center"/>
              <w:rPr>
                <w:rFonts w:ascii="Times New Roman" w:hAnsi="Times New Roman" w:cs="Times New Roman"/>
              </w:rPr>
            </w:pPr>
            <w:r>
              <w:t>--</w:t>
            </w:r>
          </w:p>
        </w:tc>
        <w:tc>
          <w:tcPr>
            <w:tcW w:w="1368" w:type="dxa"/>
            <w:tcBorders>
              <w:bottom w:val="single" w:sz="24" w:space="0" w:color="auto"/>
            </w:tcBorders>
            <w:vAlign w:val="center"/>
          </w:tcPr>
          <w:p w14:paraId="7D37B761" w14:textId="77777777" w:rsidR="001C56E8" w:rsidRDefault="001C56E8" w:rsidP="00F04A81">
            <w:pPr>
              <w:jc w:val="center"/>
              <w:rPr>
                <w:rFonts w:ascii="Times New Roman" w:hAnsi="Times New Roman" w:cs="Times New Roman"/>
              </w:rPr>
            </w:pPr>
            <w:r>
              <w:rPr>
                <w:rFonts w:ascii="Times New Roman" w:hAnsi="Times New Roman" w:cs="Times New Roman"/>
              </w:rPr>
              <w:t>0.00</w:t>
            </w:r>
          </w:p>
          <w:p w14:paraId="5D83094F" w14:textId="77777777" w:rsidR="001C56E8" w:rsidRDefault="00EB3714" w:rsidP="00F04A81">
            <w:pPr>
              <w:pStyle w:val="BodyText"/>
              <w:spacing w:line="240" w:lineRule="auto"/>
              <w:jc w:val="center"/>
            </w:pPr>
            <w:r>
              <w:t>(0.00,0.27</w:t>
            </w:r>
            <w:r w:rsidR="001C56E8">
              <w:t>)</w:t>
            </w:r>
          </w:p>
        </w:tc>
        <w:tc>
          <w:tcPr>
            <w:tcW w:w="900" w:type="dxa"/>
            <w:tcBorders>
              <w:bottom w:val="single" w:sz="24" w:space="0" w:color="auto"/>
            </w:tcBorders>
            <w:vAlign w:val="center"/>
          </w:tcPr>
          <w:p w14:paraId="07090C52" w14:textId="77777777" w:rsidR="001C56E8" w:rsidRPr="000B1862" w:rsidRDefault="001C56E8" w:rsidP="00F04A81">
            <w:pPr>
              <w:pStyle w:val="BodyText"/>
              <w:spacing w:line="240" w:lineRule="auto"/>
              <w:jc w:val="center"/>
              <w:rPr>
                <w:b/>
              </w:rPr>
            </w:pPr>
            <w:r>
              <w:t>5018.4</w:t>
            </w:r>
          </w:p>
        </w:tc>
        <w:tc>
          <w:tcPr>
            <w:tcW w:w="990" w:type="dxa"/>
            <w:gridSpan w:val="2"/>
            <w:tcBorders>
              <w:bottom w:val="single" w:sz="24" w:space="0" w:color="auto"/>
            </w:tcBorders>
            <w:vAlign w:val="center"/>
          </w:tcPr>
          <w:p w14:paraId="012A597E" w14:textId="77777777" w:rsidR="001C56E8" w:rsidRDefault="00420261" w:rsidP="00F04A81">
            <w:pPr>
              <w:pStyle w:val="BodyText"/>
              <w:spacing w:line="240" w:lineRule="auto"/>
              <w:jc w:val="center"/>
            </w:pPr>
            <w:r>
              <w:t>22.6</w:t>
            </w:r>
          </w:p>
        </w:tc>
      </w:tr>
    </w:tbl>
    <w:p w14:paraId="3C8B14F0" w14:textId="77777777" w:rsidR="00305E59" w:rsidRDefault="00ED6314" w:rsidP="00F04A81">
      <w:pPr>
        <w:spacing w:before="240"/>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EAF1600" w14:textId="77777777" w:rsidR="00681B21" w:rsidRDefault="00161502" w:rsidP="00F04A81">
      <w:pPr>
        <w:pStyle w:val="Heading3"/>
        <w:spacing w:line="240" w:lineRule="auto"/>
      </w:pPr>
      <w:r>
        <w:lastRenderedPageBreak/>
        <w:t>Figure Labels</w:t>
      </w:r>
    </w:p>
    <w:p w14:paraId="5DEBDD88" w14:textId="77777777" w:rsidR="00161502" w:rsidRDefault="00161502" w:rsidP="00F04A81">
      <w:pPr>
        <w:pStyle w:val="BodyText"/>
        <w:spacing w:line="240" w:lineRule="auto"/>
      </w:pPr>
      <w:r>
        <w:t xml:space="preserve">Figure 1. </w:t>
      </w:r>
      <w:r w:rsidR="001B3A28">
        <w:t xml:space="preserve"> Example </w:t>
      </w:r>
      <w:r w:rsidR="00F35640">
        <w:t>of</w:t>
      </w:r>
      <w:r w:rsidR="001B3A28">
        <w:t xml:space="preserve"> Equation 2</w:t>
      </w:r>
      <w:r w:rsidRPr="00722EB0">
        <w:t xml:space="preserve"> </w:t>
      </w:r>
      <w:r w:rsidR="00F35640">
        <w:t xml:space="preserve">(Somers (1988)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w:t>
      </w:r>
      <w:del w:id="114" w:author="Author" w:date="2016-09-13T03:55:00Z">
        <w:r w:rsidRPr="00722EB0" w:rsidDel="00F50D5F">
          <w:delText xml:space="preserve">different </w:delText>
        </w:r>
      </w:del>
      <w:r w:rsidRPr="00722EB0">
        <w:t xml:space="preserve">values of </w:t>
      </w:r>
      <m:oMath>
        <m:r>
          <w:rPr>
            <w:rFonts w:ascii="Cambria Math" w:hAnsi="Cambria Math"/>
          </w:rPr>
          <m:t>C</m:t>
        </m:r>
      </m:oMath>
      <w:r w:rsidRPr="00722EB0">
        <w:t>.</w:t>
      </w:r>
    </w:p>
    <w:p w14:paraId="3C9E9AF3" w14:textId="77777777" w:rsidR="00A36BB8" w:rsidRPr="00722EB0" w:rsidRDefault="00A36BB8" w:rsidP="00F04A81">
      <w:pPr>
        <w:pStyle w:val="BodyText"/>
        <w:spacing w:line="240" w:lineRule="auto"/>
      </w:pPr>
    </w:p>
    <w:p w14:paraId="2BAB2F60" w14:textId="77777777" w:rsidR="006601DC" w:rsidRDefault="006601DC" w:rsidP="00F04A81">
      <w:pPr>
        <w:pStyle w:val="BodyText"/>
        <w:spacing w:line="240" w:lineRule="auto"/>
      </w:pPr>
      <w:r w:rsidRPr="00722EB0">
        <w:t>Figure 2</w:t>
      </w:r>
      <w:r>
        <w:t xml:space="preserve">. </w:t>
      </w:r>
      <w:r w:rsidR="001B3A28">
        <w:t xml:space="preserve"> Example</w:t>
      </w:r>
      <w:r w:rsidR="00F35640">
        <w:t xml:space="preserve"> of</w:t>
      </w:r>
      <w:r w:rsidR="001B3A28">
        <w:t xml:space="preserve"> Equation 3</w:t>
      </w:r>
      <w:r w:rsidRPr="00722EB0">
        <w:t xml:space="preserve"> </w:t>
      </w:r>
      <w:r w:rsidR="00F35640">
        <w:t xml:space="preserve">(Pauly et al. (1992)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w:t>
      </w:r>
      <w:r w:rsidR="00F52106">
        <w:t xml:space="preserve"> “winter point”</w:t>
      </w:r>
      <w:r w:rsidRPr="00722EB0">
        <w:t xml:space="preserve"> </w:t>
      </w:r>
      <w:r w:rsidR="00F52106">
        <w:t>(</w:t>
      </w:r>
      <m:oMath>
        <m:r>
          <w:rPr>
            <w:rFonts w:ascii="Cambria Math" w:hAnsi="Cambria Math"/>
          </w:rPr>
          <m:t>WP</m:t>
        </m:r>
      </m:oMath>
      <w:r w:rsidR="00F52106">
        <w:rPr>
          <w:rFonts w:eastAsiaTheme="minorEastAsia"/>
        </w:rPr>
        <w:t>)</w:t>
      </w:r>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009A3091">
        <w:t>A</w:t>
      </w:r>
      <w:r w:rsidRPr="00722EB0">
        <w:t xml:space="preserve">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61453A35" w14:textId="77777777" w:rsidR="008C522C" w:rsidRPr="00722EB0" w:rsidRDefault="008C522C" w:rsidP="00F04A81">
      <w:pPr>
        <w:pStyle w:val="BodyText"/>
        <w:spacing w:line="240" w:lineRule="auto"/>
      </w:pPr>
    </w:p>
    <w:p w14:paraId="37D6F645" w14:textId="77777777" w:rsidR="002A349F" w:rsidRPr="00722EB0" w:rsidRDefault="002A349F" w:rsidP="00F04A81">
      <w:pPr>
        <w:pStyle w:val="BodyText"/>
        <w:spacing w:line="240" w:lineRule="auto"/>
      </w:pPr>
      <w:r w:rsidRPr="00722EB0">
        <w:t>Figure 3</w:t>
      </w:r>
      <w:r>
        <w:t xml:space="preserve">. </w:t>
      </w:r>
      <w:r w:rsidRPr="00722EB0">
        <w:t xml:space="preserve"> Fork length</w:t>
      </w:r>
      <w:r w:rsidR="00E94BC7">
        <w:t>s</w:t>
      </w:r>
      <w:r w:rsidR="009A3091">
        <w:t xml:space="preserve"> at age for Australian b</w:t>
      </w:r>
      <w:r w:rsidRPr="00722EB0">
        <w:t xml:space="preserve">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w:t>
      </w:r>
      <w:r w:rsidR="009A3091">
        <w:t xml:space="preserve">t </w:t>
      </w:r>
      <w:r w:rsidRPr="00722EB0">
        <w:t>fit</w:t>
      </w:r>
      <w:r w:rsidR="00E94BC7">
        <w:t>s</w:t>
      </w:r>
      <w:r w:rsidRPr="00722EB0">
        <w:t xml:space="preserve"> of</w:t>
      </w:r>
      <w:r w:rsidR="001B3A28">
        <w:t xml:space="preserve"> </w:t>
      </w:r>
      <w:r w:rsidR="00FB04F3">
        <w:t>Equation</w:t>
      </w:r>
      <w:r w:rsidR="00F35640">
        <w:t>s</w:t>
      </w:r>
      <w:r w:rsidR="00FB04F3">
        <w:t xml:space="preserve"> 1 (</w:t>
      </w:r>
      <w:r w:rsidR="00F35640">
        <w:t xml:space="preserve">Typical VBGF; </w:t>
      </w:r>
      <w:r w:rsidR="00FB04F3">
        <w:t>dashed line), 2 (</w:t>
      </w:r>
      <w:r w:rsidR="00F35640">
        <w:t xml:space="preserve">Somers (1988) VBGF; </w:t>
      </w:r>
      <w:r w:rsidR="00FB04F3">
        <w:t xml:space="preserve">gray solid line), and </w:t>
      </w:r>
      <w:r w:rsidR="001B3A28">
        <w:t>3 (</w:t>
      </w:r>
      <w:r w:rsidR="00F35640">
        <w:t xml:space="preserve">Pauly et al. (1992) VBGF; </w:t>
      </w:r>
      <w:r w:rsidR="001B3A28">
        <w:t>black</w:t>
      </w:r>
      <w:r w:rsidR="00FB04F3">
        <w:t xml:space="preserve"> solid</w:t>
      </w:r>
      <w:r w:rsidR="001B3A28">
        <w:t xml:space="preserve"> line) </w:t>
      </w:r>
      <w:r w:rsidR="00E94BC7">
        <w:t>superimposed</w:t>
      </w:r>
      <w:r w:rsidRPr="00722EB0">
        <w:t xml:space="preserve">. </w:t>
      </w:r>
      <w:r>
        <w:t xml:space="preserve"> </w:t>
      </w:r>
      <w:r w:rsidR="00E94BC7">
        <w:t>P</w:t>
      </w:r>
      <w:r w:rsidRPr="00722EB0">
        <w:t>arameter estimates (and 95% confidence intervals) from the model fits are shown in Table 1.</w:t>
      </w:r>
    </w:p>
    <w:p w14:paraId="4CB287F0" w14:textId="77777777" w:rsidR="00882B84" w:rsidRPr="00722EB0" w:rsidRDefault="00882B84" w:rsidP="00F04A81">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Author" w:date="2016-09-13T03:49:00Z" w:initials="A">
    <w:p w14:paraId="790B9132" w14:textId="77777777" w:rsidR="0046735B" w:rsidRDefault="0046735B">
      <w:pPr>
        <w:pStyle w:val="CommentText"/>
      </w:pPr>
      <w:r>
        <w:rPr>
          <w:rStyle w:val="CommentReference"/>
        </w:rPr>
        <w:annotationRef/>
      </w:r>
      <w:r>
        <w:t>Expand on how the bootstrap data sets were generated – were the residuals generated or the data resampled – one assumes the former.</w:t>
      </w:r>
    </w:p>
  </w:comment>
  <w:comment w:id="71" w:author="Author" w:date="2016-09-13T03:50:00Z" w:initials="A">
    <w:p w14:paraId="4BCE2346" w14:textId="77777777" w:rsidR="0046735B" w:rsidRDefault="0046735B">
      <w:pPr>
        <w:pStyle w:val="CommentText"/>
      </w:pPr>
      <w:r>
        <w:rPr>
          <w:rStyle w:val="CommentReference"/>
        </w:rPr>
        <w:annotationRef/>
      </w:r>
      <w:r>
        <w:t xml:space="preserve">Please format all references according to journal style – see the first </w:t>
      </w:r>
      <w:r w:rsidR="00F50D5F">
        <w:t xml:space="preserve">3 </w:t>
      </w:r>
      <w:r>
        <w:t>ref</w:t>
      </w:r>
      <w:r w:rsidR="00F50D5F">
        <w:t>s</w:t>
      </w:r>
      <w:r>
        <w:t xml:space="preserve"> – also refer to a recent issue of the journal for format</w:t>
      </w:r>
    </w:p>
  </w:comment>
  <w:comment w:id="113" w:author="Author" w:date="2016-09-13T03:54:00Z" w:initials="A">
    <w:p w14:paraId="3E2C14DD" w14:textId="77777777" w:rsidR="00F50D5F" w:rsidRDefault="00F50D5F">
      <w:pPr>
        <w:pStyle w:val="CommentText"/>
      </w:pPr>
      <w:r>
        <w:rPr>
          <w:rStyle w:val="CommentReference"/>
        </w:rPr>
        <w:annotationRef/>
      </w:r>
      <w:r>
        <w:t>How many data points. If the number of points / parameter &lt; 30, please replace by AICC. Hard to see from Fig.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B9132" w15:done="0"/>
  <w15:commentEx w15:paraId="4BCE2346" w15:done="0"/>
  <w15:commentEx w15:paraId="3E2C14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A4007" w14:textId="77777777" w:rsidR="00CA2280" w:rsidRDefault="00CA2280">
      <w:pPr>
        <w:spacing w:after="0"/>
      </w:pPr>
      <w:r>
        <w:separator/>
      </w:r>
    </w:p>
  </w:endnote>
  <w:endnote w:type="continuationSeparator" w:id="0">
    <w:p w14:paraId="1ED0B8FA" w14:textId="77777777" w:rsidR="00CA2280" w:rsidRDefault="00CA22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27B85" w14:textId="77777777" w:rsidR="00CA2280" w:rsidRDefault="00CA2280">
      <w:r>
        <w:separator/>
      </w:r>
    </w:p>
  </w:footnote>
  <w:footnote w:type="continuationSeparator" w:id="0">
    <w:p w14:paraId="40ABD662" w14:textId="77777777" w:rsidR="00CA2280" w:rsidRDefault="00CA2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E6CCE"/>
    <w:rsid w:val="00104225"/>
    <w:rsid w:val="0011342D"/>
    <w:rsid w:val="0011629B"/>
    <w:rsid w:val="00137CD3"/>
    <w:rsid w:val="00142E17"/>
    <w:rsid w:val="00151169"/>
    <w:rsid w:val="001601B8"/>
    <w:rsid w:val="00161502"/>
    <w:rsid w:val="0017042D"/>
    <w:rsid w:val="0017137D"/>
    <w:rsid w:val="0017632D"/>
    <w:rsid w:val="001A224D"/>
    <w:rsid w:val="001B3A28"/>
    <w:rsid w:val="001C3160"/>
    <w:rsid w:val="001C56E8"/>
    <w:rsid w:val="001D793F"/>
    <w:rsid w:val="001E300F"/>
    <w:rsid w:val="001E728F"/>
    <w:rsid w:val="001E735E"/>
    <w:rsid w:val="001E7E51"/>
    <w:rsid w:val="001F03A9"/>
    <w:rsid w:val="00204A02"/>
    <w:rsid w:val="002067BF"/>
    <w:rsid w:val="002068D2"/>
    <w:rsid w:val="00235A21"/>
    <w:rsid w:val="00235A4F"/>
    <w:rsid w:val="00283C82"/>
    <w:rsid w:val="00294D9D"/>
    <w:rsid w:val="002A349F"/>
    <w:rsid w:val="002B7CF6"/>
    <w:rsid w:val="002C1A49"/>
    <w:rsid w:val="002C52BB"/>
    <w:rsid w:val="002E3D24"/>
    <w:rsid w:val="003043A3"/>
    <w:rsid w:val="00305E59"/>
    <w:rsid w:val="0030781F"/>
    <w:rsid w:val="00320470"/>
    <w:rsid w:val="003264E5"/>
    <w:rsid w:val="00326EA8"/>
    <w:rsid w:val="00340B46"/>
    <w:rsid w:val="0035735F"/>
    <w:rsid w:val="00365B58"/>
    <w:rsid w:val="003940C2"/>
    <w:rsid w:val="00395953"/>
    <w:rsid w:val="003A5C78"/>
    <w:rsid w:val="003C5A07"/>
    <w:rsid w:val="003C70A3"/>
    <w:rsid w:val="003D562F"/>
    <w:rsid w:val="003D60D7"/>
    <w:rsid w:val="003F5009"/>
    <w:rsid w:val="004021B4"/>
    <w:rsid w:val="00411991"/>
    <w:rsid w:val="00420261"/>
    <w:rsid w:val="00422DDF"/>
    <w:rsid w:val="00425B61"/>
    <w:rsid w:val="00427064"/>
    <w:rsid w:val="004331D4"/>
    <w:rsid w:val="004503DD"/>
    <w:rsid w:val="004504CF"/>
    <w:rsid w:val="0046735B"/>
    <w:rsid w:val="00471387"/>
    <w:rsid w:val="0049500E"/>
    <w:rsid w:val="00496DAF"/>
    <w:rsid w:val="004B4A34"/>
    <w:rsid w:val="004B6EFF"/>
    <w:rsid w:val="004C0FB4"/>
    <w:rsid w:val="004D21CF"/>
    <w:rsid w:val="004E29B3"/>
    <w:rsid w:val="004E4B29"/>
    <w:rsid w:val="00503364"/>
    <w:rsid w:val="0050612D"/>
    <w:rsid w:val="005237E7"/>
    <w:rsid w:val="00532633"/>
    <w:rsid w:val="00536785"/>
    <w:rsid w:val="005441A2"/>
    <w:rsid w:val="00547C78"/>
    <w:rsid w:val="00555962"/>
    <w:rsid w:val="00561CBE"/>
    <w:rsid w:val="00572B5C"/>
    <w:rsid w:val="00573DF1"/>
    <w:rsid w:val="00590D07"/>
    <w:rsid w:val="005B1492"/>
    <w:rsid w:val="005D2ECD"/>
    <w:rsid w:val="005E32C1"/>
    <w:rsid w:val="005E71F8"/>
    <w:rsid w:val="005F4C45"/>
    <w:rsid w:val="005F5167"/>
    <w:rsid w:val="006250C3"/>
    <w:rsid w:val="0062784A"/>
    <w:rsid w:val="00645854"/>
    <w:rsid w:val="006515CC"/>
    <w:rsid w:val="006560AB"/>
    <w:rsid w:val="006601DC"/>
    <w:rsid w:val="0066329C"/>
    <w:rsid w:val="00681724"/>
    <w:rsid w:val="00681B21"/>
    <w:rsid w:val="006A0DEC"/>
    <w:rsid w:val="006B60C8"/>
    <w:rsid w:val="006C1966"/>
    <w:rsid w:val="006C7992"/>
    <w:rsid w:val="006D2689"/>
    <w:rsid w:val="00714D22"/>
    <w:rsid w:val="00722EB0"/>
    <w:rsid w:val="0074422E"/>
    <w:rsid w:val="007524AF"/>
    <w:rsid w:val="007609C5"/>
    <w:rsid w:val="00761A83"/>
    <w:rsid w:val="007660B3"/>
    <w:rsid w:val="00784D58"/>
    <w:rsid w:val="00787B90"/>
    <w:rsid w:val="007902B5"/>
    <w:rsid w:val="00792B3D"/>
    <w:rsid w:val="00793170"/>
    <w:rsid w:val="007953F3"/>
    <w:rsid w:val="007A45B8"/>
    <w:rsid w:val="007B336C"/>
    <w:rsid w:val="007C08DB"/>
    <w:rsid w:val="007F40F9"/>
    <w:rsid w:val="007F68E2"/>
    <w:rsid w:val="00810007"/>
    <w:rsid w:val="0081223A"/>
    <w:rsid w:val="008129D1"/>
    <w:rsid w:val="0081314A"/>
    <w:rsid w:val="00817BC5"/>
    <w:rsid w:val="008240EC"/>
    <w:rsid w:val="00824F7E"/>
    <w:rsid w:val="00833238"/>
    <w:rsid w:val="008342D6"/>
    <w:rsid w:val="00843168"/>
    <w:rsid w:val="00846E68"/>
    <w:rsid w:val="00851E08"/>
    <w:rsid w:val="00851EFE"/>
    <w:rsid w:val="00852310"/>
    <w:rsid w:val="008629DF"/>
    <w:rsid w:val="00882B84"/>
    <w:rsid w:val="0089116D"/>
    <w:rsid w:val="008A278E"/>
    <w:rsid w:val="008A6C8A"/>
    <w:rsid w:val="008A7CB4"/>
    <w:rsid w:val="008B0740"/>
    <w:rsid w:val="008B6424"/>
    <w:rsid w:val="008C522C"/>
    <w:rsid w:val="008D6863"/>
    <w:rsid w:val="008F045A"/>
    <w:rsid w:val="0091790F"/>
    <w:rsid w:val="0094575D"/>
    <w:rsid w:val="009457CC"/>
    <w:rsid w:val="009533E4"/>
    <w:rsid w:val="009576D9"/>
    <w:rsid w:val="00964DA9"/>
    <w:rsid w:val="00973BB9"/>
    <w:rsid w:val="009903B1"/>
    <w:rsid w:val="0099182B"/>
    <w:rsid w:val="00993B78"/>
    <w:rsid w:val="009A3091"/>
    <w:rsid w:val="009B32E3"/>
    <w:rsid w:val="009C0C93"/>
    <w:rsid w:val="009C346B"/>
    <w:rsid w:val="009C49D7"/>
    <w:rsid w:val="009C6144"/>
    <w:rsid w:val="009E1ED2"/>
    <w:rsid w:val="00A07F4E"/>
    <w:rsid w:val="00A20CDC"/>
    <w:rsid w:val="00A36BB8"/>
    <w:rsid w:val="00A557C4"/>
    <w:rsid w:val="00A63A60"/>
    <w:rsid w:val="00A70EB7"/>
    <w:rsid w:val="00AA173A"/>
    <w:rsid w:val="00AC374B"/>
    <w:rsid w:val="00AE5787"/>
    <w:rsid w:val="00AF2F8B"/>
    <w:rsid w:val="00B05A11"/>
    <w:rsid w:val="00B13F5B"/>
    <w:rsid w:val="00B24B35"/>
    <w:rsid w:val="00B50C12"/>
    <w:rsid w:val="00B53F83"/>
    <w:rsid w:val="00B57D24"/>
    <w:rsid w:val="00B65AB4"/>
    <w:rsid w:val="00B6790A"/>
    <w:rsid w:val="00B72678"/>
    <w:rsid w:val="00B77773"/>
    <w:rsid w:val="00B86B75"/>
    <w:rsid w:val="00BA769C"/>
    <w:rsid w:val="00BB2A80"/>
    <w:rsid w:val="00BB4C83"/>
    <w:rsid w:val="00BB69A7"/>
    <w:rsid w:val="00BC48D5"/>
    <w:rsid w:val="00BC6FCC"/>
    <w:rsid w:val="00BD1E80"/>
    <w:rsid w:val="00BF1C22"/>
    <w:rsid w:val="00BF663C"/>
    <w:rsid w:val="00C02F3F"/>
    <w:rsid w:val="00C067DE"/>
    <w:rsid w:val="00C068D0"/>
    <w:rsid w:val="00C23F2D"/>
    <w:rsid w:val="00C25EE7"/>
    <w:rsid w:val="00C27A66"/>
    <w:rsid w:val="00C310D7"/>
    <w:rsid w:val="00C33361"/>
    <w:rsid w:val="00C36279"/>
    <w:rsid w:val="00C40960"/>
    <w:rsid w:val="00C42E2E"/>
    <w:rsid w:val="00C50712"/>
    <w:rsid w:val="00C53F8B"/>
    <w:rsid w:val="00C626CA"/>
    <w:rsid w:val="00C62D39"/>
    <w:rsid w:val="00C6734F"/>
    <w:rsid w:val="00CA2280"/>
    <w:rsid w:val="00CC3660"/>
    <w:rsid w:val="00CD41EB"/>
    <w:rsid w:val="00CD728B"/>
    <w:rsid w:val="00CF5AC2"/>
    <w:rsid w:val="00D14455"/>
    <w:rsid w:val="00D24970"/>
    <w:rsid w:val="00D44278"/>
    <w:rsid w:val="00D47474"/>
    <w:rsid w:val="00D606C9"/>
    <w:rsid w:val="00D8060B"/>
    <w:rsid w:val="00D83C74"/>
    <w:rsid w:val="00D90441"/>
    <w:rsid w:val="00DA1332"/>
    <w:rsid w:val="00DA319E"/>
    <w:rsid w:val="00DB415F"/>
    <w:rsid w:val="00DC0D38"/>
    <w:rsid w:val="00DC6F43"/>
    <w:rsid w:val="00DD6524"/>
    <w:rsid w:val="00DE5DEA"/>
    <w:rsid w:val="00DF231D"/>
    <w:rsid w:val="00DF55FA"/>
    <w:rsid w:val="00E315A3"/>
    <w:rsid w:val="00E372CD"/>
    <w:rsid w:val="00E4215E"/>
    <w:rsid w:val="00E5554E"/>
    <w:rsid w:val="00E74307"/>
    <w:rsid w:val="00E75FF1"/>
    <w:rsid w:val="00E85C13"/>
    <w:rsid w:val="00E87379"/>
    <w:rsid w:val="00E94BC7"/>
    <w:rsid w:val="00EB3714"/>
    <w:rsid w:val="00EB4213"/>
    <w:rsid w:val="00ED2AFC"/>
    <w:rsid w:val="00ED6314"/>
    <w:rsid w:val="00EE1FBD"/>
    <w:rsid w:val="00EF2255"/>
    <w:rsid w:val="00EF6085"/>
    <w:rsid w:val="00F0057C"/>
    <w:rsid w:val="00F04A81"/>
    <w:rsid w:val="00F17A23"/>
    <w:rsid w:val="00F241B9"/>
    <w:rsid w:val="00F277CB"/>
    <w:rsid w:val="00F35640"/>
    <w:rsid w:val="00F50D5F"/>
    <w:rsid w:val="00F52106"/>
    <w:rsid w:val="00F602F3"/>
    <w:rsid w:val="00F6742B"/>
    <w:rsid w:val="00F738EB"/>
    <w:rsid w:val="00F74D3A"/>
    <w:rsid w:val="00F83D6B"/>
    <w:rsid w:val="00F866FC"/>
    <w:rsid w:val="00FA7F9C"/>
    <w:rsid w:val="00FB04F3"/>
    <w:rsid w:val="00FC17FF"/>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169"/>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rsid w:val="00151169"/>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5116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5116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rsid w:val="00151169"/>
  </w:style>
  <w:style w:type="paragraph" w:customStyle="1" w:styleId="Compact">
    <w:name w:val="Compact"/>
    <w:basedOn w:val="BodyText"/>
    <w:qFormat/>
    <w:rsid w:val="00151169"/>
    <w:pPr>
      <w:spacing w:before="36" w:after="36"/>
    </w:pPr>
  </w:style>
  <w:style w:type="paragraph" w:styleId="Title">
    <w:name w:val="Title"/>
    <w:basedOn w:val="Normal"/>
    <w:next w:val="BodyText"/>
    <w:qFormat/>
    <w:rsid w:val="0015116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51169"/>
    <w:pPr>
      <w:spacing w:before="240"/>
    </w:pPr>
    <w:rPr>
      <w:sz w:val="30"/>
      <w:szCs w:val="30"/>
    </w:rPr>
  </w:style>
  <w:style w:type="paragraph" w:customStyle="1" w:styleId="Author">
    <w:name w:val="Author"/>
    <w:next w:val="BodyText"/>
    <w:qFormat/>
    <w:rsid w:val="00151169"/>
    <w:pPr>
      <w:keepNext/>
      <w:keepLines/>
      <w:jc w:val="center"/>
    </w:pPr>
  </w:style>
  <w:style w:type="paragraph" w:styleId="Date">
    <w:name w:val="Date"/>
    <w:next w:val="BodyText"/>
    <w:qFormat/>
    <w:rsid w:val="00151169"/>
    <w:pPr>
      <w:keepNext/>
      <w:keepLines/>
      <w:jc w:val="center"/>
    </w:pPr>
  </w:style>
  <w:style w:type="paragraph" w:customStyle="1" w:styleId="Abstract">
    <w:name w:val="Abstract"/>
    <w:basedOn w:val="Normal"/>
    <w:next w:val="BodyText"/>
    <w:qFormat/>
    <w:rsid w:val="00151169"/>
    <w:pPr>
      <w:keepNext/>
      <w:keepLines/>
      <w:spacing w:before="300" w:after="300"/>
    </w:pPr>
    <w:rPr>
      <w:sz w:val="20"/>
      <w:szCs w:val="20"/>
    </w:rPr>
  </w:style>
  <w:style w:type="paragraph" w:styleId="Bibliography">
    <w:name w:val="Bibliography"/>
    <w:basedOn w:val="Normal"/>
    <w:qFormat/>
    <w:rsid w:val="001E735E"/>
    <w:pPr>
      <w:spacing w:after="0" w:line="480" w:lineRule="auto"/>
      <w:ind w:left="360" w:hanging="360"/>
    </w:pPr>
    <w:rPr>
      <w:rFonts w:ascii="Times New Roman" w:hAnsi="Times New Roman" w:cs="Times New Roman"/>
    </w:rPr>
  </w:style>
  <w:style w:type="paragraph" w:styleId="BlockText">
    <w:name w:val="Block Text"/>
    <w:basedOn w:val="BodyText"/>
    <w:next w:val="BodyText"/>
    <w:uiPriority w:val="9"/>
    <w:unhideWhenUsed/>
    <w:qFormat/>
    <w:rsid w:val="00151169"/>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51169"/>
  </w:style>
  <w:style w:type="paragraph" w:customStyle="1" w:styleId="DefinitionTerm">
    <w:name w:val="Definition Term"/>
    <w:basedOn w:val="Normal"/>
    <w:next w:val="Definition"/>
    <w:rsid w:val="00151169"/>
    <w:pPr>
      <w:keepNext/>
      <w:keepLines/>
      <w:spacing w:after="0"/>
    </w:pPr>
    <w:rPr>
      <w:b/>
    </w:rPr>
  </w:style>
  <w:style w:type="paragraph" w:customStyle="1" w:styleId="Definition">
    <w:name w:val="Definition"/>
    <w:basedOn w:val="Normal"/>
    <w:rsid w:val="00151169"/>
  </w:style>
  <w:style w:type="paragraph" w:styleId="Caption">
    <w:name w:val="caption"/>
    <w:basedOn w:val="Normal"/>
    <w:link w:val="CaptionChar"/>
    <w:rsid w:val="00151169"/>
    <w:pPr>
      <w:spacing w:after="120"/>
    </w:pPr>
    <w:rPr>
      <w:i/>
    </w:rPr>
  </w:style>
  <w:style w:type="paragraph" w:customStyle="1" w:styleId="TableCaption">
    <w:name w:val="Table Caption"/>
    <w:basedOn w:val="Caption"/>
    <w:rsid w:val="00151169"/>
    <w:pPr>
      <w:keepNext/>
    </w:pPr>
  </w:style>
  <w:style w:type="paragraph" w:customStyle="1" w:styleId="ImageCaption">
    <w:name w:val="Image Caption"/>
    <w:basedOn w:val="Caption"/>
    <w:rsid w:val="00151169"/>
  </w:style>
  <w:style w:type="paragraph" w:customStyle="1" w:styleId="Figure">
    <w:name w:val="Figure"/>
    <w:basedOn w:val="Normal"/>
    <w:rsid w:val="00151169"/>
  </w:style>
  <w:style w:type="paragraph" w:customStyle="1" w:styleId="FigurewithCaption">
    <w:name w:val="Figure with Caption"/>
    <w:basedOn w:val="Figure"/>
    <w:rsid w:val="00151169"/>
    <w:pPr>
      <w:keepNext/>
    </w:pPr>
  </w:style>
  <w:style w:type="character" w:customStyle="1" w:styleId="CaptionChar">
    <w:name w:val="Caption Char"/>
    <w:basedOn w:val="DefaultParagraphFont"/>
    <w:link w:val="Caption"/>
    <w:rsid w:val="00151169"/>
  </w:style>
  <w:style w:type="character" w:customStyle="1" w:styleId="VerbatimChar">
    <w:name w:val="Verbatim Char"/>
    <w:basedOn w:val="CaptionChar"/>
    <w:link w:val="SourceCode"/>
    <w:rsid w:val="00151169"/>
    <w:rPr>
      <w:rFonts w:ascii="Consolas" w:hAnsi="Consolas"/>
      <w:sz w:val="22"/>
    </w:rPr>
  </w:style>
  <w:style w:type="character" w:styleId="FootnoteReference">
    <w:name w:val="footnote reference"/>
    <w:basedOn w:val="CaptionChar"/>
    <w:rsid w:val="00151169"/>
    <w:rPr>
      <w:vertAlign w:val="superscript"/>
    </w:rPr>
  </w:style>
  <w:style w:type="character" w:styleId="Hyperlink">
    <w:name w:val="Hyperlink"/>
    <w:basedOn w:val="CaptionChar"/>
    <w:rsid w:val="00151169"/>
    <w:rPr>
      <w:color w:val="4F81BD" w:themeColor="accent1"/>
    </w:rPr>
  </w:style>
  <w:style w:type="paragraph" w:styleId="TOCHeading">
    <w:name w:val="TOC Heading"/>
    <w:basedOn w:val="Heading1"/>
    <w:next w:val="BodyText"/>
    <w:uiPriority w:val="39"/>
    <w:unhideWhenUsed/>
    <w:qFormat/>
    <w:rsid w:val="0015116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51169"/>
    <w:pPr>
      <w:shd w:val="clear" w:color="auto" w:fill="F8F8F8"/>
      <w:wordWrap w:val="0"/>
    </w:pPr>
  </w:style>
  <w:style w:type="character" w:customStyle="1" w:styleId="KeywordTok">
    <w:name w:val="KeywordTok"/>
    <w:basedOn w:val="VerbatimChar"/>
    <w:rsid w:val="00151169"/>
    <w:rPr>
      <w:rFonts w:ascii="Consolas" w:hAnsi="Consolas"/>
      <w:b/>
      <w:color w:val="204A87"/>
      <w:sz w:val="22"/>
      <w:shd w:val="clear" w:color="auto" w:fill="F8F8F8"/>
    </w:rPr>
  </w:style>
  <w:style w:type="character" w:customStyle="1" w:styleId="DataTypeTok">
    <w:name w:val="DataTypeTok"/>
    <w:basedOn w:val="VerbatimChar"/>
    <w:rsid w:val="00151169"/>
    <w:rPr>
      <w:rFonts w:ascii="Consolas" w:hAnsi="Consolas"/>
      <w:color w:val="204A87"/>
      <w:sz w:val="22"/>
      <w:shd w:val="clear" w:color="auto" w:fill="F8F8F8"/>
    </w:rPr>
  </w:style>
  <w:style w:type="character" w:customStyle="1" w:styleId="DecValTok">
    <w:name w:val="DecValTok"/>
    <w:basedOn w:val="VerbatimChar"/>
    <w:rsid w:val="00151169"/>
    <w:rPr>
      <w:rFonts w:ascii="Consolas" w:hAnsi="Consolas"/>
      <w:color w:val="0000CF"/>
      <w:sz w:val="22"/>
      <w:shd w:val="clear" w:color="auto" w:fill="F8F8F8"/>
    </w:rPr>
  </w:style>
  <w:style w:type="character" w:customStyle="1" w:styleId="BaseNTok">
    <w:name w:val="BaseNTok"/>
    <w:basedOn w:val="VerbatimChar"/>
    <w:rsid w:val="00151169"/>
    <w:rPr>
      <w:rFonts w:ascii="Consolas" w:hAnsi="Consolas"/>
      <w:color w:val="0000CF"/>
      <w:sz w:val="22"/>
      <w:shd w:val="clear" w:color="auto" w:fill="F8F8F8"/>
    </w:rPr>
  </w:style>
  <w:style w:type="character" w:customStyle="1" w:styleId="FloatTok">
    <w:name w:val="FloatTok"/>
    <w:basedOn w:val="VerbatimChar"/>
    <w:rsid w:val="00151169"/>
    <w:rPr>
      <w:rFonts w:ascii="Consolas" w:hAnsi="Consolas"/>
      <w:color w:val="0000CF"/>
      <w:sz w:val="22"/>
      <w:shd w:val="clear" w:color="auto" w:fill="F8F8F8"/>
    </w:rPr>
  </w:style>
  <w:style w:type="character" w:customStyle="1" w:styleId="ConstantTok">
    <w:name w:val="ConstantTok"/>
    <w:basedOn w:val="VerbatimChar"/>
    <w:rsid w:val="00151169"/>
    <w:rPr>
      <w:rFonts w:ascii="Consolas" w:hAnsi="Consolas"/>
      <w:color w:val="000000"/>
      <w:sz w:val="22"/>
      <w:shd w:val="clear" w:color="auto" w:fill="F8F8F8"/>
    </w:rPr>
  </w:style>
  <w:style w:type="character" w:customStyle="1" w:styleId="CharTok">
    <w:name w:val="CharTok"/>
    <w:basedOn w:val="VerbatimChar"/>
    <w:rsid w:val="00151169"/>
    <w:rPr>
      <w:rFonts w:ascii="Consolas" w:hAnsi="Consolas"/>
      <w:color w:val="4E9A06"/>
      <w:sz w:val="22"/>
      <w:shd w:val="clear" w:color="auto" w:fill="F8F8F8"/>
    </w:rPr>
  </w:style>
  <w:style w:type="character" w:customStyle="1" w:styleId="SpecialCharTok">
    <w:name w:val="SpecialCharTok"/>
    <w:basedOn w:val="VerbatimChar"/>
    <w:rsid w:val="00151169"/>
    <w:rPr>
      <w:rFonts w:ascii="Consolas" w:hAnsi="Consolas"/>
      <w:color w:val="000000"/>
      <w:sz w:val="22"/>
      <w:shd w:val="clear" w:color="auto" w:fill="F8F8F8"/>
    </w:rPr>
  </w:style>
  <w:style w:type="character" w:customStyle="1" w:styleId="StringTok">
    <w:name w:val="StringTok"/>
    <w:basedOn w:val="VerbatimChar"/>
    <w:rsid w:val="00151169"/>
    <w:rPr>
      <w:rFonts w:ascii="Consolas" w:hAnsi="Consolas"/>
      <w:color w:val="4E9A06"/>
      <w:sz w:val="22"/>
      <w:shd w:val="clear" w:color="auto" w:fill="F8F8F8"/>
    </w:rPr>
  </w:style>
  <w:style w:type="character" w:customStyle="1" w:styleId="VerbatimStringTok">
    <w:name w:val="VerbatimStringTok"/>
    <w:basedOn w:val="VerbatimChar"/>
    <w:rsid w:val="00151169"/>
    <w:rPr>
      <w:rFonts w:ascii="Consolas" w:hAnsi="Consolas"/>
      <w:color w:val="4E9A06"/>
      <w:sz w:val="22"/>
      <w:shd w:val="clear" w:color="auto" w:fill="F8F8F8"/>
    </w:rPr>
  </w:style>
  <w:style w:type="character" w:customStyle="1" w:styleId="SpecialStringTok">
    <w:name w:val="SpecialStringTok"/>
    <w:basedOn w:val="VerbatimChar"/>
    <w:rsid w:val="00151169"/>
    <w:rPr>
      <w:rFonts w:ascii="Consolas" w:hAnsi="Consolas"/>
      <w:color w:val="4E9A06"/>
      <w:sz w:val="22"/>
      <w:shd w:val="clear" w:color="auto" w:fill="F8F8F8"/>
    </w:rPr>
  </w:style>
  <w:style w:type="character" w:customStyle="1" w:styleId="ImportTok">
    <w:name w:val="ImportTok"/>
    <w:basedOn w:val="VerbatimChar"/>
    <w:rsid w:val="00151169"/>
    <w:rPr>
      <w:rFonts w:ascii="Consolas" w:hAnsi="Consolas"/>
      <w:sz w:val="22"/>
      <w:shd w:val="clear" w:color="auto" w:fill="F8F8F8"/>
    </w:rPr>
  </w:style>
  <w:style w:type="character" w:customStyle="1" w:styleId="CommentTok">
    <w:name w:val="CommentTok"/>
    <w:basedOn w:val="VerbatimChar"/>
    <w:rsid w:val="00151169"/>
    <w:rPr>
      <w:rFonts w:ascii="Consolas" w:hAnsi="Consolas"/>
      <w:i/>
      <w:color w:val="8F5902"/>
      <w:sz w:val="22"/>
      <w:shd w:val="clear" w:color="auto" w:fill="F8F8F8"/>
    </w:rPr>
  </w:style>
  <w:style w:type="character" w:customStyle="1" w:styleId="DocumentationTok">
    <w:name w:val="DocumentationTok"/>
    <w:basedOn w:val="VerbatimChar"/>
    <w:rsid w:val="00151169"/>
    <w:rPr>
      <w:rFonts w:ascii="Consolas" w:hAnsi="Consolas"/>
      <w:b/>
      <w:i/>
      <w:color w:val="8F5902"/>
      <w:sz w:val="22"/>
      <w:shd w:val="clear" w:color="auto" w:fill="F8F8F8"/>
    </w:rPr>
  </w:style>
  <w:style w:type="character" w:customStyle="1" w:styleId="AnnotationTok">
    <w:name w:val="AnnotationTok"/>
    <w:basedOn w:val="VerbatimChar"/>
    <w:rsid w:val="00151169"/>
    <w:rPr>
      <w:rFonts w:ascii="Consolas" w:hAnsi="Consolas"/>
      <w:b/>
      <w:i/>
      <w:color w:val="8F5902"/>
      <w:sz w:val="22"/>
      <w:shd w:val="clear" w:color="auto" w:fill="F8F8F8"/>
    </w:rPr>
  </w:style>
  <w:style w:type="character" w:customStyle="1" w:styleId="CommentVarTok">
    <w:name w:val="CommentVarTok"/>
    <w:basedOn w:val="VerbatimChar"/>
    <w:rsid w:val="00151169"/>
    <w:rPr>
      <w:rFonts w:ascii="Consolas" w:hAnsi="Consolas"/>
      <w:b/>
      <w:i/>
      <w:color w:val="8F5902"/>
      <w:sz w:val="22"/>
      <w:shd w:val="clear" w:color="auto" w:fill="F8F8F8"/>
    </w:rPr>
  </w:style>
  <w:style w:type="character" w:customStyle="1" w:styleId="OtherTok">
    <w:name w:val="OtherTok"/>
    <w:basedOn w:val="VerbatimChar"/>
    <w:rsid w:val="00151169"/>
    <w:rPr>
      <w:rFonts w:ascii="Consolas" w:hAnsi="Consolas"/>
      <w:color w:val="8F5902"/>
      <w:sz w:val="22"/>
      <w:shd w:val="clear" w:color="auto" w:fill="F8F8F8"/>
    </w:rPr>
  </w:style>
  <w:style w:type="character" w:customStyle="1" w:styleId="FunctionTok">
    <w:name w:val="FunctionTok"/>
    <w:basedOn w:val="VerbatimChar"/>
    <w:rsid w:val="00151169"/>
    <w:rPr>
      <w:rFonts w:ascii="Consolas" w:hAnsi="Consolas"/>
      <w:color w:val="000000"/>
      <w:sz w:val="22"/>
      <w:shd w:val="clear" w:color="auto" w:fill="F8F8F8"/>
    </w:rPr>
  </w:style>
  <w:style w:type="character" w:customStyle="1" w:styleId="VariableTok">
    <w:name w:val="VariableTok"/>
    <w:basedOn w:val="VerbatimChar"/>
    <w:rsid w:val="00151169"/>
    <w:rPr>
      <w:rFonts w:ascii="Consolas" w:hAnsi="Consolas"/>
      <w:color w:val="000000"/>
      <w:sz w:val="22"/>
      <w:shd w:val="clear" w:color="auto" w:fill="F8F8F8"/>
    </w:rPr>
  </w:style>
  <w:style w:type="character" w:customStyle="1" w:styleId="ControlFlowTok">
    <w:name w:val="ControlFlowTok"/>
    <w:basedOn w:val="VerbatimChar"/>
    <w:rsid w:val="00151169"/>
    <w:rPr>
      <w:rFonts w:ascii="Consolas" w:hAnsi="Consolas"/>
      <w:b/>
      <w:color w:val="204A87"/>
      <w:sz w:val="22"/>
      <w:shd w:val="clear" w:color="auto" w:fill="F8F8F8"/>
    </w:rPr>
  </w:style>
  <w:style w:type="character" w:customStyle="1" w:styleId="OperatorTok">
    <w:name w:val="OperatorTok"/>
    <w:basedOn w:val="VerbatimChar"/>
    <w:rsid w:val="00151169"/>
    <w:rPr>
      <w:rFonts w:ascii="Consolas" w:hAnsi="Consolas"/>
      <w:b/>
      <w:color w:val="CE5C00"/>
      <w:sz w:val="22"/>
      <w:shd w:val="clear" w:color="auto" w:fill="F8F8F8"/>
    </w:rPr>
  </w:style>
  <w:style w:type="character" w:customStyle="1" w:styleId="BuiltInTok">
    <w:name w:val="BuiltInTok"/>
    <w:basedOn w:val="VerbatimChar"/>
    <w:rsid w:val="00151169"/>
    <w:rPr>
      <w:rFonts w:ascii="Consolas" w:hAnsi="Consolas"/>
      <w:sz w:val="22"/>
      <w:shd w:val="clear" w:color="auto" w:fill="F8F8F8"/>
    </w:rPr>
  </w:style>
  <w:style w:type="character" w:customStyle="1" w:styleId="ExtensionTok">
    <w:name w:val="ExtensionTok"/>
    <w:basedOn w:val="VerbatimChar"/>
    <w:rsid w:val="00151169"/>
    <w:rPr>
      <w:rFonts w:ascii="Consolas" w:hAnsi="Consolas"/>
      <w:sz w:val="22"/>
      <w:shd w:val="clear" w:color="auto" w:fill="F8F8F8"/>
    </w:rPr>
  </w:style>
  <w:style w:type="character" w:customStyle="1" w:styleId="PreprocessorTok">
    <w:name w:val="PreprocessorTok"/>
    <w:basedOn w:val="VerbatimChar"/>
    <w:rsid w:val="00151169"/>
    <w:rPr>
      <w:rFonts w:ascii="Consolas" w:hAnsi="Consolas"/>
      <w:i/>
      <w:color w:val="8F5902"/>
      <w:sz w:val="22"/>
      <w:shd w:val="clear" w:color="auto" w:fill="F8F8F8"/>
    </w:rPr>
  </w:style>
  <w:style w:type="character" w:customStyle="1" w:styleId="AttributeTok">
    <w:name w:val="AttributeTok"/>
    <w:basedOn w:val="VerbatimChar"/>
    <w:rsid w:val="00151169"/>
    <w:rPr>
      <w:rFonts w:ascii="Consolas" w:hAnsi="Consolas"/>
      <w:color w:val="C4A000"/>
      <w:sz w:val="22"/>
      <w:shd w:val="clear" w:color="auto" w:fill="F8F8F8"/>
    </w:rPr>
  </w:style>
  <w:style w:type="character" w:customStyle="1" w:styleId="RegionMarkerTok">
    <w:name w:val="RegionMarkerTok"/>
    <w:basedOn w:val="VerbatimChar"/>
    <w:rsid w:val="00151169"/>
    <w:rPr>
      <w:rFonts w:ascii="Consolas" w:hAnsi="Consolas"/>
      <w:sz w:val="22"/>
      <w:shd w:val="clear" w:color="auto" w:fill="F8F8F8"/>
    </w:rPr>
  </w:style>
  <w:style w:type="character" w:customStyle="1" w:styleId="InformationTok">
    <w:name w:val="InformationTok"/>
    <w:basedOn w:val="VerbatimChar"/>
    <w:rsid w:val="00151169"/>
    <w:rPr>
      <w:rFonts w:ascii="Consolas" w:hAnsi="Consolas"/>
      <w:b/>
      <w:i/>
      <w:color w:val="8F5902"/>
      <w:sz w:val="22"/>
      <w:shd w:val="clear" w:color="auto" w:fill="F8F8F8"/>
    </w:rPr>
  </w:style>
  <w:style w:type="character" w:customStyle="1" w:styleId="WarningTok">
    <w:name w:val="WarningTok"/>
    <w:basedOn w:val="VerbatimChar"/>
    <w:rsid w:val="00151169"/>
    <w:rPr>
      <w:rFonts w:ascii="Consolas" w:hAnsi="Consolas"/>
      <w:b/>
      <w:i/>
      <w:color w:val="8F5902"/>
      <w:sz w:val="22"/>
      <w:shd w:val="clear" w:color="auto" w:fill="F8F8F8"/>
    </w:rPr>
  </w:style>
  <w:style w:type="character" w:customStyle="1" w:styleId="AlertTok">
    <w:name w:val="AlertTok"/>
    <w:basedOn w:val="VerbatimChar"/>
    <w:rsid w:val="00151169"/>
    <w:rPr>
      <w:rFonts w:ascii="Consolas" w:hAnsi="Consolas"/>
      <w:color w:val="EF2929"/>
      <w:sz w:val="22"/>
      <w:shd w:val="clear" w:color="auto" w:fill="F8F8F8"/>
    </w:rPr>
  </w:style>
  <w:style w:type="character" w:customStyle="1" w:styleId="ErrorTok">
    <w:name w:val="ErrorTok"/>
    <w:basedOn w:val="VerbatimChar"/>
    <w:rsid w:val="00151169"/>
    <w:rPr>
      <w:rFonts w:ascii="Consolas" w:hAnsi="Consolas"/>
      <w:b/>
      <w:color w:val="A40000"/>
      <w:sz w:val="22"/>
      <w:shd w:val="clear" w:color="auto" w:fill="F8F8F8"/>
    </w:rPr>
  </w:style>
  <w:style w:type="character" w:customStyle="1" w:styleId="NormalTok">
    <w:name w:val="NormalTok"/>
    <w:basedOn w:val="VerbatimChar"/>
    <w:rsid w:val="00151169"/>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spacing w:after="0"/>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spacing w:after="0"/>
    </w:pPr>
  </w:style>
  <w:style w:type="character" w:customStyle="1" w:styleId="FooterChar">
    <w:name w:val="Footer Char"/>
    <w:basedOn w:val="DefaultParagraphFont"/>
    <w:link w:val="Footer"/>
    <w:rsid w:val="00B6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hyperlink" Target="http://dx.doi.org/10.14430/arctic44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651/10-337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8637/jss.v066.i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x.doi.org/10.1577/1548-8659%281974%2936%5b90:EOWLOT%5d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3597F-AAA9-491C-AA6E-2D4B8FC0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3424</Words>
  <Characters>19519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
  <cp:lastModifiedBy/>
  <cp:revision>1</cp:revision>
  <cp:lastPrinted>2016-09-12T19:30:00Z</cp:lastPrinted>
  <dcterms:created xsi:type="dcterms:W3CDTF">2016-09-14T11:49:00Z</dcterms:created>
  <dcterms:modified xsi:type="dcterms:W3CDTF">2016-09-14T11:49:00Z</dcterms:modified>
</cp:coreProperties>
</file>